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331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Title</w:t>
      </w:r>
      <w:r w:rsidRPr="00E37CAA">
        <w:rPr>
          <w:rFonts w:ascii="Arial" w:eastAsia="Times New Roman" w:hAnsi="Arial" w:cs="Arial"/>
          <w:b/>
          <w:i/>
          <w:sz w:val="24"/>
          <w:szCs w:val="24"/>
          <w:shd w:val="clear" w:color="auto" w:fill="F5F5F5"/>
        </w:rPr>
        <w:t> (required)</w:t>
      </w:r>
    </w:p>
    <w:p w14:paraId="534C89DE"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Provide the working title of your study. It is helpful if this is the same title that you submit for publication of your final manuscript, but it is not a requirement.</w:t>
      </w:r>
    </w:p>
    <w:p w14:paraId="3A51FB8A" w14:textId="77777777" w:rsidR="00DA2D9E" w:rsidRPr="00A902B5" w:rsidRDefault="00A902B5" w:rsidP="00A424A3">
      <w:pPr>
        <w:rPr>
          <w:sz w:val="24"/>
          <w:szCs w:val="24"/>
        </w:rPr>
      </w:pPr>
      <w:r>
        <w:rPr>
          <w:sz w:val="24"/>
          <w:szCs w:val="24"/>
        </w:rPr>
        <w:t>Survey Automation Detection Methods and its Implications on Psychological Research</w:t>
      </w:r>
    </w:p>
    <w:p w14:paraId="762BBA91"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Authors</w:t>
      </w:r>
      <w:r w:rsidRPr="00E37CAA">
        <w:rPr>
          <w:rFonts w:ascii="Arial" w:eastAsia="Times New Roman" w:hAnsi="Arial" w:cs="Arial"/>
          <w:b/>
          <w:i/>
          <w:sz w:val="24"/>
          <w:szCs w:val="24"/>
          <w:shd w:val="clear" w:color="auto" w:fill="F5F5F5"/>
        </w:rPr>
        <w:t> (required)</w:t>
      </w:r>
    </w:p>
    <w:p w14:paraId="06A139ED"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The author who submits the preregistration is the recipient of the award money and must also be an author of the published manuscript. Additional authors may be added or removed at any time.</w:t>
      </w:r>
    </w:p>
    <w:p w14:paraId="7237E647" w14:textId="77777777" w:rsidR="00DA2D9E" w:rsidRPr="00A902B5" w:rsidRDefault="00A902B5" w:rsidP="00A424A3">
      <w:pPr>
        <w:rPr>
          <w:sz w:val="24"/>
          <w:szCs w:val="24"/>
        </w:rPr>
      </w:pPr>
      <w:r>
        <w:rPr>
          <w:sz w:val="24"/>
          <w:szCs w:val="24"/>
        </w:rPr>
        <w:t>John E. Scofield and Erin M. Buchanan</w:t>
      </w:r>
    </w:p>
    <w:p w14:paraId="658A1FF0"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Research Questions</w:t>
      </w:r>
      <w:r w:rsidRPr="00E37CAA">
        <w:rPr>
          <w:rFonts w:ascii="Arial" w:eastAsia="Times New Roman" w:hAnsi="Arial" w:cs="Arial"/>
          <w:b/>
          <w:i/>
          <w:sz w:val="24"/>
          <w:szCs w:val="24"/>
          <w:shd w:val="clear" w:color="auto" w:fill="F5F5F5"/>
        </w:rPr>
        <w:t> (required)</w:t>
      </w:r>
    </w:p>
    <w:p w14:paraId="7EF8149F"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Please list each research question included in this study.</w:t>
      </w:r>
    </w:p>
    <w:p w14:paraId="0E3C212F" w14:textId="77777777" w:rsidR="00DA2D9E" w:rsidRDefault="00A902B5" w:rsidP="00A424A3">
      <w:pPr>
        <w:rPr>
          <w:sz w:val="24"/>
          <w:szCs w:val="24"/>
        </w:rPr>
      </w:pPr>
      <w:r>
        <w:rPr>
          <w:sz w:val="24"/>
          <w:szCs w:val="24"/>
        </w:rPr>
        <w:t>Do automated survey responses differ in characteristics (i.e. skewness, kurtosis, response time, number of options chosen from a range of given scale options) compared to participants taking a survey without the use of an automated form filler, or when participants randomly provide answers to a survey?</w:t>
      </w:r>
    </w:p>
    <w:p w14:paraId="33D1C0A5" w14:textId="77777777" w:rsidR="00A902B5" w:rsidRPr="00A902B5" w:rsidRDefault="00A902B5" w:rsidP="00A424A3">
      <w:pPr>
        <w:rPr>
          <w:sz w:val="24"/>
          <w:szCs w:val="24"/>
        </w:rPr>
      </w:pPr>
      <w:r>
        <w:rPr>
          <w:sz w:val="24"/>
          <w:szCs w:val="24"/>
        </w:rPr>
        <w:t>What is the prevalence of participants utilizing survey bots or automated form fillers on Amazon Mechanical Turk?</w:t>
      </w:r>
    </w:p>
    <w:p w14:paraId="10D8591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Hypotheses</w:t>
      </w:r>
      <w:r w:rsidRPr="00E37CAA">
        <w:rPr>
          <w:rFonts w:ascii="Arial" w:eastAsia="Times New Roman" w:hAnsi="Arial" w:cs="Arial"/>
          <w:b/>
          <w:i/>
          <w:sz w:val="24"/>
          <w:szCs w:val="24"/>
          <w:shd w:val="clear" w:color="auto" w:fill="F5F5F5"/>
        </w:rPr>
        <w:t> (required)</w:t>
      </w:r>
    </w:p>
    <w:p w14:paraId="56DF0825"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For each of the research questions listed in the previous section, provide one or multiple specific and testable hypotheses. Please state if the hypotheses are directional or non-directional. If directional, state the direction. A predicted effect is also appropriate here.</w:t>
      </w:r>
    </w:p>
    <w:p w14:paraId="45485B24" w14:textId="77777777" w:rsidR="00A424A3" w:rsidRPr="00EB5EB8" w:rsidRDefault="00A902B5" w:rsidP="00A424A3">
      <w:pPr>
        <w:rPr>
          <w:b/>
          <w:sz w:val="24"/>
          <w:szCs w:val="24"/>
          <w:rPrChange w:id="0" w:author="Erin M. Buchanan" w:date="2017-07-16T21:02:00Z">
            <w:rPr>
              <w:sz w:val="24"/>
              <w:szCs w:val="24"/>
            </w:rPr>
          </w:rPrChange>
        </w:rPr>
      </w:pPr>
      <w:r>
        <w:rPr>
          <w:sz w:val="24"/>
          <w:szCs w:val="24"/>
        </w:rPr>
        <w:t>Automated survey responses will have shorter response times than participants taking the survey.</w:t>
      </w:r>
      <w:ins w:id="1" w:author="Erin M. Buchanan" w:date="2017-07-16T21:02:00Z">
        <w:r w:rsidR="00EB5EB8">
          <w:rPr>
            <w:sz w:val="24"/>
            <w:szCs w:val="24"/>
          </w:rPr>
          <w:t xml:space="preserve"> </w:t>
        </w:r>
        <w:r w:rsidR="00EB5EB8" w:rsidRPr="00B867D6">
          <w:rPr>
            <w:sz w:val="24"/>
            <w:szCs w:val="24"/>
          </w:rPr>
          <w:t>(</w:t>
        </w:r>
        <w:r w:rsidR="00EB5EB8" w:rsidRPr="00B867D6">
          <w:rPr>
            <w:sz w:val="24"/>
            <w:szCs w:val="24"/>
            <w:rPrChange w:id="2" w:author="Erin M. Buchanan" w:date="2017-07-16T21:02:00Z">
              <w:rPr>
                <w:b/>
                <w:sz w:val="24"/>
                <w:szCs w:val="24"/>
              </w:rPr>
            </w:rPrChange>
          </w:rPr>
          <w:t>directional)</w:t>
        </w:r>
      </w:ins>
    </w:p>
    <w:p w14:paraId="03DD5CE8" w14:textId="77777777" w:rsidR="00A902B5" w:rsidRPr="00B867D6" w:rsidRDefault="00A902B5" w:rsidP="00A424A3">
      <w:pPr>
        <w:rPr>
          <w:sz w:val="24"/>
          <w:szCs w:val="24"/>
        </w:rPr>
      </w:pPr>
      <w:r>
        <w:rPr>
          <w:sz w:val="24"/>
          <w:szCs w:val="24"/>
        </w:rPr>
        <w:t>Automated survey responses will be less skewed than participants taking the survey</w:t>
      </w:r>
      <w:r w:rsidRPr="00B867D6">
        <w:rPr>
          <w:sz w:val="24"/>
          <w:szCs w:val="24"/>
        </w:rPr>
        <w:t>.</w:t>
      </w:r>
      <w:ins w:id="3" w:author="Erin M. Buchanan" w:date="2017-07-16T21:02:00Z">
        <w:r w:rsidR="00EB5EB8" w:rsidRPr="00B867D6">
          <w:rPr>
            <w:sz w:val="24"/>
            <w:szCs w:val="24"/>
          </w:rPr>
          <w:t xml:space="preserve"> (</w:t>
        </w:r>
        <w:r w:rsidR="00EB5EB8" w:rsidRPr="00B867D6">
          <w:rPr>
            <w:sz w:val="24"/>
            <w:szCs w:val="24"/>
            <w:rPrChange w:id="4" w:author="Erin M. Buchanan" w:date="2017-07-16T21:02:00Z">
              <w:rPr>
                <w:b/>
                <w:sz w:val="24"/>
                <w:szCs w:val="24"/>
              </w:rPr>
            </w:rPrChange>
          </w:rPr>
          <w:t>non directional)</w:t>
        </w:r>
      </w:ins>
    </w:p>
    <w:p w14:paraId="5E41E82D" w14:textId="77777777" w:rsidR="00A902B5" w:rsidRDefault="00A902B5" w:rsidP="00A424A3">
      <w:pPr>
        <w:rPr>
          <w:sz w:val="24"/>
          <w:szCs w:val="24"/>
        </w:rPr>
      </w:pPr>
      <w:r>
        <w:rPr>
          <w:sz w:val="24"/>
          <w:szCs w:val="24"/>
        </w:rPr>
        <w:t>Automated survey responses will be more kurtotic than participants taking the survey.</w:t>
      </w:r>
      <w:ins w:id="5" w:author="Erin M. Buchanan" w:date="2017-07-16T21:02:00Z">
        <w:r w:rsidR="00B867D6">
          <w:rPr>
            <w:sz w:val="24"/>
            <w:szCs w:val="24"/>
          </w:rPr>
          <w:t xml:space="preserve"> (non directional)</w:t>
        </w:r>
      </w:ins>
    </w:p>
    <w:p w14:paraId="2174F385" w14:textId="77777777" w:rsidR="00A902B5" w:rsidRDefault="00A902B5" w:rsidP="00A424A3">
      <w:pPr>
        <w:rPr>
          <w:sz w:val="24"/>
          <w:szCs w:val="24"/>
        </w:rPr>
      </w:pPr>
      <w:r>
        <w:rPr>
          <w:sz w:val="24"/>
          <w:szCs w:val="24"/>
        </w:rPr>
        <w:t>Automated survey responses will use more survey options in a given range of scale options than participants taking the survey (i.e. if a scale question has seven options, we predict that automated survey responses will use the majority of those options, whereas participants taking the same survey will use less).</w:t>
      </w:r>
      <w:ins w:id="6" w:author="Erin M. Buchanan" w:date="2017-07-16T21:02:00Z">
        <w:r w:rsidR="00B867D6">
          <w:rPr>
            <w:sz w:val="24"/>
            <w:szCs w:val="24"/>
          </w:rPr>
          <w:t xml:space="preserve"> (non directional)</w:t>
        </w:r>
      </w:ins>
    </w:p>
    <w:p w14:paraId="1EAF01BF" w14:textId="77777777" w:rsidR="00E86C46" w:rsidRDefault="00A902B5" w:rsidP="00A424A3">
      <w:pPr>
        <w:rPr>
          <w:sz w:val="24"/>
          <w:szCs w:val="24"/>
        </w:rPr>
      </w:pPr>
      <w:r>
        <w:rPr>
          <w:sz w:val="24"/>
          <w:szCs w:val="24"/>
        </w:rPr>
        <w:t xml:space="preserve">We predict that we will find a small subset of Amazon Mechanical Turk participants using survey bots or automated form fillers </w:t>
      </w:r>
      <w:r w:rsidR="00E86C46">
        <w:rPr>
          <w:sz w:val="24"/>
          <w:szCs w:val="24"/>
        </w:rPr>
        <w:t>to take the survey.</w:t>
      </w:r>
      <w:ins w:id="7" w:author="Erin M. Buchanan" w:date="2017-07-16T21:02:00Z">
        <w:r w:rsidR="00B867D6">
          <w:rPr>
            <w:sz w:val="24"/>
            <w:szCs w:val="24"/>
          </w:rPr>
          <w:t xml:space="preserve"> (non directional) </w:t>
        </w:r>
      </w:ins>
    </w:p>
    <w:p w14:paraId="3AE2BA5A" w14:textId="61157497" w:rsidR="00A424A3" w:rsidRDefault="00E86C46" w:rsidP="00A424A3">
      <w:pPr>
        <w:rPr>
          <w:sz w:val="24"/>
          <w:szCs w:val="24"/>
        </w:rPr>
      </w:pPr>
      <w:r>
        <w:rPr>
          <w:sz w:val="24"/>
          <w:szCs w:val="24"/>
        </w:rPr>
        <w:lastRenderedPageBreak/>
        <w:t>We predict that, from a sensitivity analysis, the inclusion of these detected automated survey responses will change the magnitude of effects found from the survey.</w:t>
      </w:r>
      <w:r w:rsidR="00A902B5">
        <w:rPr>
          <w:sz w:val="24"/>
          <w:szCs w:val="24"/>
        </w:rPr>
        <w:t xml:space="preserve"> </w:t>
      </w:r>
      <w:ins w:id="8" w:author="Erin M. Buchanan" w:date="2017-07-16T21:03:00Z">
        <w:r w:rsidR="00896FE1">
          <w:rPr>
            <w:sz w:val="24"/>
            <w:szCs w:val="24"/>
          </w:rPr>
          <w:t>(non directional)</w:t>
        </w:r>
      </w:ins>
    </w:p>
    <w:p w14:paraId="2713F0DA" w14:textId="77777777" w:rsidR="00CB5E60" w:rsidRDefault="00CB5E60" w:rsidP="00A424A3">
      <w:pPr>
        <w:rPr>
          <w:sz w:val="24"/>
          <w:szCs w:val="24"/>
        </w:rPr>
      </w:pPr>
      <w:r>
        <w:rPr>
          <w:sz w:val="24"/>
          <w:szCs w:val="24"/>
        </w:rPr>
        <w:t>A function will be created to screen and detect potential automated survey responses.</w:t>
      </w:r>
    </w:p>
    <w:p w14:paraId="430BB316" w14:textId="77777777" w:rsidR="00CB5E60" w:rsidRPr="00E86C46" w:rsidRDefault="00CB5E60" w:rsidP="00A424A3">
      <w:pPr>
        <w:rPr>
          <w:sz w:val="24"/>
          <w:szCs w:val="24"/>
        </w:rPr>
      </w:pPr>
    </w:p>
    <w:p w14:paraId="32E22F4E" w14:textId="77777777" w:rsidR="00DA2D9E" w:rsidRPr="00E37CAA" w:rsidRDefault="00DA2D9E" w:rsidP="00A424A3">
      <w:pPr>
        <w:rPr>
          <w:rFonts w:ascii="Arial" w:hAnsi="Arial" w:cs="Arial"/>
          <w:b/>
          <w:i/>
          <w:sz w:val="24"/>
          <w:szCs w:val="24"/>
          <w:shd w:val="clear" w:color="auto" w:fill="F5F5F5"/>
        </w:rPr>
      </w:pPr>
      <w:r w:rsidRPr="00E37CAA">
        <w:rPr>
          <w:rFonts w:ascii="Arial" w:hAnsi="Arial" w:cs="Arial"/>
          <w:b/>
          <w:i/>
          <w:sz w:val="24"/>
          <w:szCs w:val="24"/>
          <w:shd w:val="clear" w:color="auto" w:fill="F5F5F5"/>
        </w:rPr>
        <w:t>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2A3D94C9"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Existing Data</w:t>
      </w:r>
      <w:r w:rsidRPr="00E37CAA">
        <w:rPr>
          <w:rFonts w:ascii="Arial" w:eastAsia="Times New Roman" w:hAnsi="Arial" w:cs="Arial"/>
          <w:b/>
          <w:i/>
          <w:sz w:val="24"/>
          <w:szCs w:val="24"/>
          <w:shd w:val="clear" w:color="auto" w:fill="F5F5F5"/>
        </w:rPr>
        <w:t> (required)</w:t>
      </w:r>
    </w:p>
    <w:p w14:paraId="1781A782"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(prereg@cos.io).</w:t>
      </w:r>
    </w:p>
    <w:p w14:paraId="6403DA73" w14:textId="77777777" w:rsidR="00DA2D9E" w:rsidRPr="00E37CAA" w:rsidRDefault="00DA2D9E" w:rsidP="00A424A3">
      <w:pPr>
        <w:spacing w:after="0" w:line="240" w:lineRule="auto"/>
        <w:rPr>
          <w:rFonts w:ascii="Times New Roman" w:eastAsia="Times New Roman" w:hAnsi="Times New Roman" w:cs="Times New Roman"/>
          <w:b/>
          <w:sz w:val="24"/>
          <w:szCs w:val="24"/>
        </w:rPr>
      </w:pPr>
    </w:p>
    <w:p w14:paraId="02E05EC6"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69D16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5.75pt">
            <v:imagedata r:id="rId4" o:title=""/>
          </v:shape>
        </w:pict>
      </w:r>
      <w:r w:rsidR="00DA2D9E" w:rsidRPr="00E37CAA">
        <w:rPr>
          <w:rFonts w:ascii="Arial" w:eastAsia="Times New Roman" w:hAnsi="Arial" w:cs="Arial"/>
          <w:b/>
          <w:sz w:val="24"/>
          <w:szCs w:val="24"/>
        </w:rPr>
        <w:t> Registration prior to creation of data </w:t>
      </w:r>
    </w:p>
    <w:p w14:paraId="74A0821B"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213360BF">
          <v:shape id="_x0000_i1026" type="#_x0000_t75" style="width:17.85pt;height:15.75pt">
            <v:imagedata r:id="rId5" o:title=""/>
          </v:shape>
        </w:pict>
      </w:r>
      <w:r w:rsidR="00DA2D9E" w:rsidRPr="00E37CAA">
        <w:rPr>
          <w:rFonts w:ascii="Arial" w:eastAsia="Times New Roman" w:hAnsi="Arial" w:cs="Arial"/>
          <w:b/>
          <w:sz w:val="24"/>
          <w:szCs w:val="24"/>
        </w:rPr>
        <w:t> Registration prior to any human observation of the data </w:t>
      </w:r>
    </w:p>
    <w:p w14:paraId="4CAC3E25"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4B1341C6">
          <v:shape id="_x0000_i1027" type="#_x0000_t75" style="width:17.85pt;height:15.75pt">
            <v:imagedata r:id="rId5" o:title=""/>
          </v:shape>
        </w:pict>
      </w:r>
      <w:r w:rsidR="00DA2D9E" w:rsidRPr="00E37CAA">
        <w:rPr>
          <w:rFonts w:ascii="Arial" w:eastAsia="Times New Roman" w:hAnsi="Arial" w:cs="Arial"/>
          <w:b/>
          <w:sz w:val="24"/>
          <w:szCs w:val="24"/>
        </w:rPr>
        <w:t> Registration prior to accessing the data </w:t>
      </w:r>
    </w:p>
    <w:p w14:paraId="06D8F76C"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3CCF2039">
          <v:shape id="_x0000_i1028" type="#_x0000_t75" style="width:17.85pt;height:15.75pt">
            <v:imagedata r:id="rId5" o:title=""/>
          </v:shape>
        </w:pict>
      </w:r>
      <w:r w:rsidR="00DA2D9E" w:rsidRPr="00E37CAA">
        <w:rPr>
          <w:rFonts w:ascii="Arial" w:eastAsia="Times New Roman" w:hAnsi="Arial" w:cs="Arial"/>
          <w:b/>
          <w:sz w:val="24"/>
          <w:szCs w:val="24"/>
        </w:rPr>
        <w:t> Registration prior to analysis of the data </w:t>
      </w:r>
    </w:p>
    <w:p w14:paraId="4C98A5E0" w14:textId="77777777" w:rsidR="00DA2D9E" w:rsidRPr="00E37CAA" w:rsidRDefault="00D21D17" w:rsidP="00A424A3">
      <w:pPr>
        <w:spacing w:line="240" w:lineRule="auto"/>
        <w:rPr>
          <w:rFonts w:ascii="Arial" w:eastAsia="Times New Roman" w:hAnsi="Arial" w:cs="Arial"/>
          <w:b/>
          <w:sz w:val="24"/>
          <w:szCs w:val="24"/>
        </w:rPr>
      </w:pPr>
      <w:r>
        <w:rPr>
          <w:rFonts w:ascii="Arial" w:eastAsia="Times New Roman" w:hAnsi="Arial" w:cs="Arial"/>
          <w:b/>
          <w:sz w:val="24"/>
          <w:szCs w:val="24"/>
        </w:rPr>
        <w:pict w14:anchorId="7113F5A2">
          <v:shape id="_x0000_i1029" type="#_x0000_t75" style="width:17.85pt;height:15.75pt">
            <v:imagedata r:id="rId5" o:title=""/>
          </v:shape>
        </w:pict>
      </w:r>
      <w:r w:rsidR="00DA2D9E" w:rsidRPr="00E37CAA">
        <w:rPr>
          <w:rFonts w:ascii="Arial" w:eastAsia="Times New Roman" w:hAnsi="Arial" w:cs="Arial"/>
          <w:b/>
          <w:sz w:val="24"/>
          <w:szCs w:val="24"/>
        </w:rPr>
        <w:t> Registration following analysis of the data </w:t>
      </w:r>
    </w:p>
    <w:p w14:paraId="172072B2" w14:textId="77777777" w:rsidR="00DA2D9E" w:rsidRPr="00E37CAA" w:rsidRDefault="00DA2D9E" w:rsidP="00A424A3">
      <w:pPr>
        <w:rPr>
          <w:b/>
          <w:sz w:val="24"/>
          <w:szCs w:val="24"/>
        </w:rPr>
      </w:pPr>
    </w:p>
    <w:p w14:paraId="52DCD4D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Explanation of existing data</w:t>
      </w:r>
      <w:r w:rsidRPr="00E37CAA">
        <w:rPr>
          <w:rFonts w:ascii="Arial" w:eastAsia="Times New Roman" w:hAnsi="Arial" w:cs="Arial"/>
          <w:b/>
          <w:i/>
          <w:sz w:val="24"/>
          <w:szCs w:val="24"/>
          <w:shd w:val="clear" w:color="auto" w:fill="F5F5F5"/>
        </w:rPr>
        <w:t> (required)</w:t>
      </w:r>
    </w:p>
    <w:p w14:paraId="7CDEA641"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w:t>
      </w:r>
    </w:p>
    <w:p w14:paraId="049CFD82" w14:textId="77777777" w:rsidR="00DA2D9E" w:rsidRPr="00E86C46" w:rsidRDefault="00E86C46" w:rsidP="00A424A3">
      <w:pPr>
        <w:rPr>
          <w:sz w:val="24"/>
          <w:szCs w:val="24"/>
        </w:rPr>
      </w:pPr>
      <w:r>
        <w:rPr>
          <w:sz w:val="24"/>
          <w:szCs w:val="24"/>
        </w:rPr>
        <w:t>NA</w:t>
      </w:r>
    </w:p>
    <w:p w14:paraId="15B61B4D"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Data collection procedures</w:t>
      </w:r>
      <w:r w:rsidRPr="00E37CAA">
        <w:rPr>
          <w:rFonts w:ascii="Arial" w:eastAsia="Times New Roman" w:hAnsi="Arial" w:cs="Arial"/>
          <w:b/>
          <w:i/>
          <w:sz w:val="24"/>
          <w:szCs w:val="24"/>
          <w:shd w:val="clear" w:color="auto" w:fill="F5F5F5"/>
        </w:rPr>
        <w:t> (required)</w:t>
      </w:r>
    </w:p>
    <w:p w14:paraId="06421FDC"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 xml:space="preserve">Please describe the process by which you will collect your data. If you are using human subjects, this should include the population from which you obtain </w:t>
      </w:r>
      <w:r w:rsidRPr="00E37CAA">
        <w:rPr>
          <w:rFonts w:ascii="Arial" w:eastAsia="Times New Roman" w:hAnsi="Arial" w:cs="Arial"/>
          <w:b/>
          <w:bCs/>
          <w:sz w:val="24"/>
          <w:szCs w:val="24"/>
        </w:rPr>
        <w:lastRenderedPageBreak/>
        <w:t>subjects, recruitment efforts, payment for participation, how subjects will be selected for eligibility from the initial pool (e.g. inclusion and exclusion rules), and your study timeline. For studies that don’t include human subjects, include information about how you will collect samples, duration of data gathering efforts, source or location of samples, or batch numbers you will use.</w:t>
      </w:r>
    </w:p>
    <w:p w14:paraId="31CCE7F4" w14:textId="77777777" w:rsidR="00E86C46" w:rsidRDefault="00E86C46" w:rsidP="00A424A3">
      <w:pPr>
        <w:spacing w:before="75" w:after="150" w:line="240" w:lineRule="auto"/>
        <w:rPr>
          <w:sz w:val="24"/>
          <w:szCs w:val="24"/>
        </w:rPr>
      </w:pPr>
      <w:r>
        <w:rPr>
          <w:sz w:val="24"/>
          <w:szCs w:val="24"/>
        </w:rPr>
        <w:t>Data will be collected in two parts. In the first part, undergraduate students from a large Midwestern university will be recruited to participate in the study. Recruitment will be done via the online psychology participant pool or through manual classroom recruiting. These participants will not be compensated, but will either receive course or extra credit for their participation. Inclusion criteria include being an undergraduate student above the age of 18. Exclusion criteria include any student who is below the age of 18. There are no other exclusion criteria. The study timeline for this portion of the experiment will be one year or less, depending on the speed at which participants are recruited.</w:t>
      </w:r>
    </w:p>
    <w:p w14:paraId="1CEB5BDA" w14:textId="77777777" w:rsidR="00E86C46" w:rsidRPr="00E86C46" w:rsidRDefault="00E86C46" w:rsidP="00A424A3">
      <w:pPr>
        <w:spacing w:before="75" w:after="150" w:line="240" w:lineRule="auto"/>
        <w:rPr>
          <w:rFonts w:ascii="Arial" w:eastAsia="Times New Roman" w:hAnsi="Arial" w:cs="Arial"/>
          <w:bCs/>
          <w:sz w:val="24"/>
          <w:szCs w:val="24"/>
        </w:rPr>
      </w:pPr>
      <w:r>
        <w:rPr>
          <w:sz w:val="24"/>
          <w:szCs w:val="24"/>
        </w:rPr>
        <w:t>For the second part, participants will be recruited via Amazon Mechanical Turk. These participants will be compensated up to $0.50 for their participation. Inclusion criteria include being above the age of 18. Exclusion criteria include any participant who is below the age of 18. There are no other exclusion criteria. The study timeline for this portion of the experiment will be one year or less, depending on the speed at which participants are recruited.</w:t>
      </w:r>
    </w:p>
    <w:p w14:paraId="0C2F765E" w14:textId="77777777" w:rsidR="00DA2D9E" w:rsidRPr="00E37CAA" w:rsidRDefault="00DA2D9E" w:rsidP="00A424A3">
      <w:pPr>
        <w:rPr>
          <w:rFonts w:ascii="Arial" w:hAnsi="Arial" w:cs="Arial"/>
          <w:b/>
          <w:sz w:val="24"/>
          <w:szCs w:val="24"/>
          <w:shd w:val="clear" w:color="auto" w:fill="F5F5F5"/>
        </w:rPr>
      </w:pPr>
    </w:p>
    <w:p w14:paraId="13DCA228"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Sample size</w:t>
      </w:r>
      <w:r w:rsidRPr="00E37CAA">
        <w:rPr>
          <w:rFonts w:ascii="Arial" w:eastAsia="Times New Roman" w:hAnsi="Arial" w:cs="Arial"/>
          <w:b/>
          <w:i/>
          <w:sz w:val="24"/>
          <w:szCs w:val="24"/>
          <w:shd w:val="clear" w:color="auto" w:fill="F5F5F5"/>
        </w:rPr>
        <w:t> (required)</w:t>
      </w:r>
    </w:p>
    <w:p w14:paraId="1245A03E"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1421177C" w14:textId="77777777" w:rsidR="00DA2D9E" w:rsidRPr="00E86C46" w:rsidRDefault="00E86C46" w:rsidP="00A424A3">
      <w:pPr>
        <w:rPr>
          <w:sz w:val="24"/>
          <w:szCs w:val="24"/>
        </w:rPr>
      </w:pPr>
      <w:r>
        <w:rPr>
          <w:sz w:val="24"/>
          <w:szCs w:val="24"/>
        </w:rPr>
        <w:t>For undergraduates recruited at a large Midwestern University, we aim to collect data from 100 participants. For participants recruited via Amazon Mechanical Turk, we aim to collect data from 1,000 participants.</w:t>
      </w:r>
    </w:p>
    <w:p w14:paraId="548EA2EC"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Sample size rationale</w:t>
      </w:r>
      <w:r w:rsidRPr="00E37CAA">
        <w:rPr>
          <w:rFonts w:ascii="Arial" w:eastAsia="Times New Roman" w:hAnsi="Arial" w:cs="Arial"/>
          <w:b/>
          <w:i/>
          <w:sz w:val="24"/>
          <w:szCs w:val="24"/>
          <w:shd w:val="clear" w:color="auto" w:fill="F5F5F5"/>
        </w:rPr>
        <w:t> (required)</w:t>
      </w:r>
    </w:p>
    <w:p w14:paraId="7F0D1E62"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This could include a power analysis or an arbitrary constraint such as time, money, or personnel.</w:t>
      </w:r>
    </w:p>
    <w:p w14:paraId="7099CEDC" w14:textId="19AF5AD3" w:rsidR="00FB3856" w:rsidRDefault="00C57DA6" w:rsidP="00A424A3">
      <w:pPr>
        <w:rPr>
          <w:ins w:id="9" w:author="Erin M. Buchanan" w:date="2017-07-16T21:04:00Z"/>
          <w:sz w:val="24"/>
          <w:szCs w:val="24"/>
        </w:rPr>
      </w:pPr>
      <w:r>
        <w:rPr>
          <w:sz w:val="24"/>
          <w:szCs w:val="24"/>
        </w:rPr>
        <w:t xml:space="preserve">This sample size rationale is based on time and money. For undergraduate students, time to recruit and test participants is of concern if exceeding the sample size described. </w:t>
      </w:r>
      <w:ins w:id="10" w:author="Erin M. Buchanan" w:date="2017-07-16T21:04:00Z">
        <w:r w:rsidR="00FB3856">
          <w:rPr>
            <w:sz w:val="24"/>
            <w:szCs w:val="24"/>
          </w:rPr>
          <w:t xml:space="preserve">100 participants also allows us to reach the central limit </w:t>
        </w:r>
      </w:ins>
      <w:ins w:id="11" w:author="Erin M. Buchanan" w:date="2017-07-16T21:05:00Z">
        <w:r w:rsidR="00FB3856">
          <w:rPr>
            <w:sz w:val="24"/>
            <w:szCs w:val="24"/>
          </w:rPr>
          <w:t>theorem</w:t>
        </w:r>
      </w:ins>
      <w:ins w:id="12" w:author="Erin M. Buchanan" w:date="2017-07-16T21:04:00Z">
        <w:r w:rsidR="00FB3856">
          <w:rPr>
            <w:sz w:val="24"/>
            <w:szCs w:val="24"/>
          </w:rPr>
          <w:t xml:space="preserve"> </w:t>
        </w:r>
      </w:ins>
      <w:ins w:id="13" w:author="Erin M. Buchanan" w:date="2017-07-16T21:05:00Z">
        <w:r w:rsidR="00FB3856">
          <w:rPr>
            <w:sz w:val="24"/>
            <w:szCs w:val="24"/>
          </w:rPr>
          <w:t xml:space="preserve">to compare </w:t>
        </w:r>
        <w:commentRangeStart w:id="14"/>
        <w:r w:rsidR="00FB3856">
          <w:rPr>
            <w:sz w:val="24"/>
            <w:szCs w:val="24"/>
          </w:rPr>
          <w:t>distributions</w:t>
        </w:r>
        <w:commentRangeEnd w:id="14"/>
        <w:r w:rsidR="00FB3856">
          <w:rPr>
            <w:rStyle w:val="CommentReference"/>
          </w:rPr>
          <w:commentReference w:id="14"/>
        </w:r>
        <w:r w:rsidR="00FB3856">
          <w:rPr>
            <w:sz w:val="24"/>
            <w:szCs w:val="24"/>
          </w:rPr>
          <w:t xml:space="preserve">. </w:t>
        </w:r>
      </w:ins>
    </w:p>
    <w:p w14:paraId="35538FF6" w14:textId="2519FA08" w:rsidR="00DA2D9E" w:rsidRPr="00C57DA6" w:rsidRDefault="00C57DA6" w:rsidP="00A424A3">
      <w:pPr>
        <w:rPr>
          <w:sz w:val="24"/>
          <w:szCs w:val="24"/>
        </w:rPr>
      </w:pPr>
      <w:r>
        <w:rPr>
          <w:sz w:val="24"/>
          <w:szCs w:val="24"/>
        </w:rPr>
        <w:t>For participants recruited via Amazon Mechanical Turk, budget restrictions allow us to afford to pay up to 1,000 participants.</w:t>
      </w:r>
    </w:p>
    <w:p w14:paraId="61C69BA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Stopping rule</w:t>
      </w:r>
      <w:r w:rsidRPr="00E37CAA">
        <w:rPr>
          <w:rFonts w:ascii="Arial" w:eastAsia="Times New Roman" w:hAnsi="Arial" w:cs="Arial"/>
          <w:b/>
          <w:i/>
          <w:sz w:val="24"/>
          <w:szCs w:val="24"/>
          <w:shd w:val="clear" w:color="auto" w:fill="F5F5F5"/>
        </w:rPr>
        <w:t> (required)</w:t>
      </w:r>
    </w:p>
    <w:p w14:paraId="1B4EDE04"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 xml:space="preserve">If your data collection procedures do not give you full control over your exact sample size, specify how you will decide when to terminate your data collection. </w:t>
      </w:r>
    </w:p>
    <w:p w14:paraId="3BA812B3" w14:textId="77777777" w:rsidR="00DA2D9E" w:rsidRDefault="00C57DA6" w:rsidP="00A424A3">
      <w:pPr>
        <w:rPr>
          <w:sz w:val="24"/>
          <w:szCs w:val="24"/>
        </w:rPr>
      </w:pPr>
      <w:r>
        <w:rPr>
          <w:sz w:val="24"/>
          <w:szCs w:val="24"/>
        </w:rPr>
        <w:lastRenderedPageBreak/>
        <w:t>The stopping rule for undergraduate participants will be 100 participants.</w:t>
      </w:r>
    </w:p>
    <w:p w14:paraId="39E22F4D" w14:textId="77777777" w:rsidR="00C57DA6" w:rsidRPr="00C57DA6" w:rsidRDefault="00C57DA6" w:rsidP="00A424A3">
      <w:pPr>
        <w:rPr>
          <w:sz w:val="24"/>
          <w:szCs w:val="24"/>
        </w:rPr>
      </w:pPr>
      <w:r>
        <w:rPr>
          <w:sz w:val="24"/>
          <w:szCs w:val="24"/>
        </w:rPr>
        <w:t>The stopping rule for Amazon Mechanical Turk participants will be 1,000 participants.</w:t>
      </w:r>
    </w:p>
    <w:p w14:paraId="353D6162" w14:textId="77777777" w:rsidR="00A424A3" w:rsidRPr="00E37CAA" w:rsidRDefault="00A424A3" w:rsidP="00A424A3">
      <w:pPr>
        <w:rPr>
          <w:b/>
          <w:sz w:val="24"/>
          <w:szCs w:val="24"/>
        </w:rPr>
      </w:pPr>
    </w:p>
    <w:p w14:paraId="0ECDC03A" w14:textId="77777777" w:rsidR="00DA2D9E" w:rsidRPr="00E37CAA" w:rsidRDefault="00DA2D9E" w:rsidP="00A424A3">
      <w:pPr>
        <w:rPr>
          <w:rFonts w:ascii="Arial" w:hAnsi="Arial" w:cs="Arial"/>
          <w:b/>
          <w:i/>
          <w:sz w:val="24"/>
          <w:szCs w:val="24"/>
          <w:shd w:val="clear" w:color="auto" w:fill="F5F5F5"/>
        </w:rPr>
      </w:pPr>
      <w:r w:rsidRPr="00E37CAA">
        <w:rPr>
          <w:rFonts w:ascii="Arial" w:hAnsi="Arial" w:cs="Arial"/>
          <w:b/>
          <w:i/>
          <w:sz w:val="24"/>
          <w:szCs w:val="24"/>
          <w:shd w:val="clear" w:color="auto" w:fill="F5F5F5"/>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06541976"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Manipulated variables</w:t>
      </w:r>
      <w:r w:rsidRPr="00E37CAA">
        <w:rPr>
          <w:rFonts w:ascii="Arial" w:eastAsia="Times New Roman" w:hAnsi="Arial" w:cs="Arial"/>
          <w:b/>
          <w:i/>
          <w:sz w:val="24"/>
          <w:szCs w:val="24"/>
          <w:shd w:val="clear" w:color="auto" w:fill="F5F5F5"/>
        </w:rPr>
        <w:t> (required)</w:t>
      </w:r>
    </w:p>
    <w:p w14:paraId="636173AB"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Describe all variables you plan to manipulate and the levels or treatment arms of each variable. For observational studies and meta-analyses, simply state that this is not applicable.</w:t>
      </w:r>
    </w:p>
    <w:p w14:paraId="2C9F62FB" w14:textId="72665BCB" w:rsidR="00C57DA6" w:rsidRDefault="00C57DA6" w:rsidP="00A424A3">
      <w:pPr>
        <w:spacing w:before="75" w:after="150" w:line="240" w:lineRule="auto"/>
        <w:rPr>
          <w:rFonts w:ascii="Arial" w:eastAsia="Times New Roman" w:hAnsi="Arial" w:cs="Arial"/>
          <w:bCs/>
          <w:sz w:val="24"/>
          <w:szCs w:val="24"/>
        </w:rPr>
      </w:pPr>
      <w:del w:id="15" w:author="Erin M. Buchanan" w:date="2017-07-16T21:06:00Z">
        <w:r w:rsidDel="007D455F">
          <w:rPr>
            <w:rFonts w:ascii="Arial" w:eastAsia="Times New Roman" w:hAnsi="Arial" w:cs="Arial"/>
            <w:bCs/>
            <w:sz w:val="24"/>
            <w:szCs w:val="24"/>
          </w:rPr>
          <w:delText>The variables w</w:delText>
        </w:r>
      </w:del>
      <w:ins w:id="16" w:author="Erin M. Buchanan" w:date="2017-07-16T21:06:00Z">
        <w:r w:rsidR="007D455F">
          <w:rPr>
            <w:rFonts w:ascii="Arial" w:eastAsia="Times New Roman" w:hAnsi="Arial" w:cs="Arial"/>
            <w:bCs/>
            <w:sz w:val="24"/>
            <w:szCs w:val="24"/>
          </w:rPr>
          <w:t>W</w:t>
        </w:r>
      </w:ins>
      <w:r>
        <w:rPr>
          <w:rFonts w:ascii="Arial" w:eastAsia="Times New Roman" w:hAnsi="Arial" w:cs="Arial"/>
          <w:bCs/>
          <w:sz w:val="24"/>
          <w:szCs w:val="24"/>
        </w:rPr>
        <w:t xml:space="preserve">e aim to manipulate </w:t>
      </w:r>
      <w:del w:id="17" w:author="Erin M. Buchanan" w:date="2017-07-16T21:06:00Z">
        <w:r w:rsidR="001E0249" w:rsidDel="007D455F">
          <w:rPr>
            <w:rFonts w:ascii="Arial" w:eastAsia="Times New Roman" w:hAnsi="Arial" w:cs="Arial"/>
            <w:bCs/>
            <w:sz w:val="24"/>
            <w:szCs w:val="24"/>
          </w:rPr>
          <w:delText xml:space="preserve">are </w:delText>
        </w:r>
      </w:del>
      <w:r w:rsidR="001E0249">
        <w:rPr>
          <w:rFonts w:ascii="Arial" w:eastAsia="Times New Roman" w:hAnsi="Arial" w:cs="Arial"/>
          <w:bCs/>
          <w:sz w:val="24"/>
          <w:szCs w:val="24"/>
        </w:rPr>
        <w:t xml:space="preserve">how a survey is taken. The levels in this variable will a survey taken naturally (by reading each question and answering it based on that question), randomly taking a survey (not reading each question, and just plugging in random answers), and using an easily accessible </w:t>
      </w:r>
      <w:ins w:id="18" w:author="Erin M. Buchanan" w:date="2017-07-16T21:06:00Z">
        <w:r w:rsidR="007D455F">
          <w:rPr>
            <w:rFonts w:ascii="Arial" w:eastAsia="Times New Roman" w:hAnsi="Arial" w:cs="Arial"/>
            <w:bCs/>
            <w:sz w:val="24"/>
            <w:szCs w:val="24"/>
          </w:rPr>
          <w:t>C</w:t>
        </w:r>
      </w:ins>
      <w:del w:id="19" w:author="Erin M. Buchanan" w:date="2017-07-16T21:06:00Z">
        <w:r w:rsidR="001E0249" w:rsidDel="007D455F">
          <w:rPr>
            <w:rFonts w:ascii="Arial" w:eastAsia="Times New Roman" w:hAnsi="Arial" w:cs="Arial"/>
            <w:bCs/>
            <w:sz w:val="24"/>
            <w:szCs w:val="24"/>
          </w:rPr>
          <w:delText>c</w:delText>
        </w:r>
      </w:del>
      <w:r w:rsidR="001E0249">
        <w:rPr>
          <w:rFonts w:ascii="Arial" w:eastAsia="Times New Roman" w:hAnsi="Arial" w:cs="Arial"/>
          <w:bCs/>
          <w:sz w:val="24"/>
          <w:szCs w:val="24"/>
        </w:rPr>
        <w:t>hrome extension automated form filler (which completes an entire survey in one mouse click) to take a survey.</w:t>
      </w:r>
    </w:p>
    <w:p w14:paraId="79A4F452" w14:textId="5BDC70E8" w:rsidR="001E0249" w:rsidRPr="00C57DA6" w:rsidRDefault="001E0249"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 xml:space="preserve">For detecting the prevalence of automated survey responses via Mechanical Turk, basic manipulations from the survey will include </w:t>
      </w:r>
      <w:commentRangeStart w:id="20"/>
      <w:r>
        <w:rPr>
          <w:rFonts w:ascii="Arial" w:eastAsia="Times New Roman" w:hAnsi="Arial" w:cs="Arial"/>
          <w:bCs/>
          <w:sz w:val="24"/>
          <w:szCs w:val="24"/>
        </w:rPr>
        <w:t>age</w:t>
      </w:r>
      <w:del w:id="21" w:author="Erin M. Buchanan" w:date="2017-07-16T21:06:00Z">
        <w:r w:rsidDel="007D455F">
          <w:rPr>
            <w:rFonts w:ascii="Arial" w:eastAsia="Times New Roman" w:hAnsi="Arial" w:cs="Arial"/>
            <w:bCs/>
            <w:sz w:val="24"/>
            <w:szCs w:val="24"/>
          </w:rPr>
          <w:delText xml:space="preserve"> (young: 18-35, old: 35</w:delText>
        </w:r>
      </w:del>
      <w:commentRangeEnd w:id="20"/>
      <w:r w:rsidR="007D455F">
        <w:rPr>
          <w:rStyle w:val="CommentReference"/>
        </w:rPr>
        <w:commentReference w:id="20"/>
      </w:r>
      <w:del w:id="22" w:author="Erin M. Buchanan" w:date="2017-07-16T21:06:00Z">
        <w:r w:rsidDel="007D455F">
          <w:rPr>
            <w:rFonts w:ascii="Arial" w:eastAsia="Times New Roman" w:hAnsi="Arial" w:cs="Arial"/>
            <w:bCs/>
            <w:sz w:val="24"/>
            <w:szCs w:val="24"/>
          </w:rPr>
          <w:delText>+)</w:delText>
        </w:r>
      </w:del>
      <w:r>
        <w:rPr>
          <w:rFonts w:ascii="Arial" w:eastAsia="Times New Roman" w:hAnsi="Arial" w:cs="Arial"/>
          <w:bCs/>
          <w:sz w:val="24"/>
          <w:szCs w:val="24"/>
        </w:rPr>
        <w:t xml:space="preserve"> and sex (male, female). A sensitivity analysis will be performed by including and excluding any detected automated survey responses.</w:t>
      </w:r>
    </w:p>
    <w:p w14:paraId="483DF662" w14:textId="77777777" w:rsidR="00DA2D9E" w:rsidRPr="00E37CAA" w:rsidRDefault="00DA2D9E" w:rsidP="00A424A3">
      <w:pPr>
        <w:rPr>
          <w:rFonts w:ascii="Arial" w:hAnsi="Arial" w:cs="Arial"/>
          <w:b/>
          <w:sz w:val="24"/>
          <w:szCs w:val="24"/>
          <w:shd w:val="clear" w:color="auto" w:fill="F5F5F5"/>
        </w:rPr>
      </w:pPr>
    </w:p>
    <w:p w14:paraId="0C21EC8A"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Measured variables</w:t>
      </w:r>
      <w:r w:rsidRPr="00E37CAA">
        <w:rPr>
          <w:rFonts w:ascii="Arial" w:eastAsia="Times New Roman" w:hAnsi="Arial" w:cs="Arial"/>
          <w:b/>
          <w:i/>
          <w:sz w:val="24"/>
          <w:szCs w:val="24"/>
          <w:shd w:val="clear" w:color="auto" w:fill="F5F5F5"/>
        </w:rPr>
        <w:t> (required)</w:t>
      </w:r>
    </w:p>
    <w:p w14:paraId="0C7C22EF"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1154D22A" w14:textId="77777777" w:rsidR="001E0249" w:rsidRDefault="001E0249"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 xml:space="preserve">The measured variables will be the scores from the survey taken, response time, skewness, kurtosis, and the number of scale options utilized. </w:t>
      </w:r>
    </w:p>
    <w:p w14:paraId="7E0F5698" w14:textId="75A0AAE6" w:rsidR="00CB5E60" w:rsidRPr="001E0249" w:rsidRDefault="00CB5E60"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A function will also be created, based on these measured variables, to help develop a screening method to identify potential automated survey responses</w:t>
      </w:r>
      <w:ins w:id="23" w:author="Erin M. Buchanan" w:date="2017-07-16T21:07:00Z">
        <w:r w:rsidR="00892396">
          <w:rPr>
            <w:rFonts w:ascii="Arial" w:eastAsia="Times New Roman" w:hAnsi="Arial" w:cs="Arial"/>
            <w:bCs/>
            <w:sz w:val="24"/>
            <w:szCs w:val="24"/>
          </w:rPr>
          <w:t xml:space="preserve"> for part two of the study to determine the rate of automated survey responses</w:t>
        </w:r>
      </w:ins>
      <w:r>
        <w:rPr>
          <w:rFonts w:ascii="Arial" w:eastAsia="Times New Roman" w:hAnsi="Arial" w:cs="Arial"/>
          <w:bCs/>
          <w:sz w:val="24"/>
          <w:szCs w:val="24"/>
        </w:rPr>
        <w:t>.</w:t>
      </w:r>
    </w:p>
    <w:p w14:paraId="2D79EE0B" w14:textId="77777777" w:rsidR="00DA2D9E" w:rsidRPr="00E37CAA" w:rsidRDefault="00DA2D9E" w:rsidP="00A424A3">
      <w:pPr>
        <w:rPr>
          <w:rFonts w:ascii="Arial" w:hAnsi="Arial" w:cs="Arial"/>
          <w:b/>
          <w:sz w:val="24"/>
          <w:szCs w:val="24"/>
          <w:shd w:val="clear" w:color="auto" w:fill="F5F5F5"/>
        </w:rPr>
      </w:pPr>
    </w:p>
    <w:p w14:paraId="39ADFA55"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Indices</w:t>
      </w:r>
      <w:r w:rsidRPr="00E37CAA">
        <w:rPr>
          <w:rFonts w:ascii="Arial" w:eastAsia="Times New Roman" w:hAnsi="Arial" w:cs="Arial"/>
          <w:b/>
          <w:i/>
          <w:sz w:val="24"/>
          <w:szCs w:val="24"/>
          <w:shd w:val="clear" w:color="auto" w:fill="F5F5F5"/>
        </w:rPr>
        <w:t> (required)</w:t>
      </w:r>
    </w:p>
    <w:p w14:paraId="62695CA7"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 xml:space="preserve">If any measurements are going to be combined into an index (or even a mean), what measures will you use and how will they be combined? Include either a formula or a precise description of your method. If your are using a more </w:t>
      </w:r>
      <w:r w:rsidRPr="00E37CAA">
        <w:rPr>
          <w:rFonts w:ascii="Arial" w:eastAsia="Times New Roman" w:hAnsi="Arial" w:cs="Arial"/>
          <w:b/>
          <w:bCs/>
          <w:sz w:val="24"/>
          <w:szCs w:val="24"/>
        </w:rPr>
        <w:lastRenderedPageBreak/>
        <w:t>complicated statistical method to combine measures (e.g. a factor analysis), you can note that here but describe the exact method in the analysis plan section.</w:t>
      </w:r>
    </w:p>
    <w:p w14:paraId="7F146155" w14:textId="51E3FEF3" w:rsidR="001E0249" w:rsidRPr="001E0249" w:rsidRDefault="001E0249"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Survey scores will be combined into one averaged score</w:t>
      </w:r>
      <w:ins w:id="24" w:author="Erin M. Buchanan" w:date="2017-07-16T21:09:00Z">
        <w:r w:rsidR="00F34FEB">
          <w:rPr>
            <w:rFonts w:ascii="Arial" w:eastAsia="Times New Roman" w:hAnsi="Arial" w:cs="Arial"/>
            <w:bCs/>
            <w:sz w:val="24"/>
            <w:szCs w:val="24"/>
          </w:rPr>
          <w:t xml:space="preserve"> for sensitivity analysis, otherwise individual answers will be used to calculate skew/kurtosis and number of answers</w:t>
        </w:r>
      </w:ins>
      <w:r>
        <w:rPr>
          <w:rFonts w:ascii="Arial" w:eastAsia="Times New Roman" w:hAnsi="Arial" w:cs="Arial"/>
          <w:bCs/>
          <w:sz w:val="24"/>
          <w:szCs w:val="24"/>
        </w:rPr>
        <w:t>.</w:t>
      </w:r>
    </w:p>
    <w:p w14:paraId="4BE704F2" w14:textId="77777777" w:rsidR="00DA2D9E" w:rsidRPr="00E37CAA" w:rsidDel="00D10F67" w:rsidRDefault="00DA2D9E" w:rsidP="00A424A3">
      <w:pPr>
        <w:rPr>
          <w:del w:id="25" w:author="Erin M. Buchanan" w:date="2017-07-16T21:09:00Z"/>
          <w:rFonts w:ascii="Arial" w:hAnsi="Arial" w:cs="Arial"/>
          <w:b/>
          <w:sz w:val="24"/>
          <w:szCs w:val="24"/>
          <w:shd w:val="clear" w:color="auto" w:fill="F5F5F5"/>
        </w:rPr>
      </w:pPr>
    </w:p>
    <w:p w14:paraId="78B5968C" w14:textId="77777777" w:rsidR="00A424A3" w:rsidRPr="00E37CAA" w:rsidDel="00D10F67" w:rsidRDefault="00A424A3" w:rsidP="00A424A3">
      <w:pPr>
        <w:rPr>
          <w:del w:id="26" w:author="Erin M. Buchanan" w:date="2017-07-16T21:09:00Z"/>
          <w:rFonts w:ascii="Arial" w:hAnsi="Arial" w:cs="Arial"/>
          <w:b/>
          <w:sz w:val="24"/>
          <w:szCs w:val="24"/>
          <w:shd w:val="clear" w:color="auto" w:fill="F5F5F5"/>
        </w:rPr>
      </w:pPr>
    </w:p>
    <w:p w14:paraId="695D6282" w14:textId="77777777" w:rsidR="00A424A3" w:rsidRPr="00E37CAA" w:rsidDel="00D10F67" w:rsidRDefault="00A424A3" w:rsidP="00A424A3">
      <w:pPr>
        <w:rPr>
          <w:del w:id="27" w:author="Erin M. Buchanan" w:date="2017-07-16T21:09:00Z"/>
          <w:rFonts w:ascii="Arial" w:hAnsi="Arial" w:cs="Arial"/>
          <w:b/>
          <w:sz w:val="24"/>
          <w:szCs w:val="24"/>
          <w:shd w:val="clear" w:color="auto" w:fill="F5F5F5"/>
        </w:rPr>
      </w:pPr>
    </w:p>
    <w:p w14:paraId="3E98F390" w14:textId="77777777" w:rsidR="00A424A3" w:rsidRPr="00E37CAA" w:rsidRDefault="00A424A3" w:rsidP="00A424A3">
      <w:pPr>
        <w:rPr>
          <w:rFonts w:ascii="Arial" w:hAnsi="Arial" w:cs="Arial"/>
          <w:b/>
          <w:sz w:val="24"/>
          <w:szCs w:val="24"/>
          <w:shd w:val="clear" w:color="auto" w:fill="F5F5F5"/>
        </w:rPr>
      </w:pPr>
    </w:p>
    <w:p w14:paraId="0CC4A917" w14:textId="77777777" w:rsidR="00DA2D9E" w:rsidRPr="00E37CAA" w:rsidRDefault="00DA2D9E" w:rsidP="00A424A3">
      <w:pPr>
        <w:rPr>
          <w:rFonts w:ascii="Arial" w:hAnsi="Arial" w:cs="Arial"/>
          <w:b/>
          <w:i/>
          <w:sz w:val="24"/>
          <w:szCs w:val="24"/>
          <w:shd w:val="clear" w:color="auto" w:fill="F5F5F5"/>
        </w:rPr>
      </w:pPr>
      <w:r w:rsidRPr="00E37CAA">
        <w:rPr>
          <w:rFonts w:ascii="Arial" w:hAnsi="Arial" w:cs="Arial"/>
          <w:b/>
          <w:i/>
          <w:sz w:val="24"/>
          <w:szCs w:val="24"/>
          <w:shd w:val="clear" w:color="auto" w:fill="F5F5F5"/>
        </w:rPr>
        <w:t>In this section, you will be asked to describe the overall design of your study. Remember that this research plan is designed to register a single study, so if you have multiple experimental designs, please complete a separate preregistration.</w:t>
      </w:r>
    </w:p>
    <w:p w14:paraId="6F979FA9" w14:textId="77777777" w:rsidR="00DA2D9E" w:rsidRPr="00E37CAA" w:rsidRDefault="00DA2D9E" w:rsidP="00A424A3">
      <w:pPr>
        <w:spacing w:after="0" w:line="240" w:lineRule="auto"/>
        <w:rPr>
          <w:rFonts w:ascii="Times New Roman" w:eastAsia="Times New Roman" w:hAnsi="Times New Roman" w:cs="Times New Roman"/>
          <w:b/>
          <w:sz w:val="24"/>
          <w:szCs w:val="24"/>
        </w:rPr>
      </w:pPr>
      <w:r w:rsidRPr="00E37CAA">
        <w:rPr>
          <w:rFonts w:ascii="Times New Roman" w:eastAsia="Times New Roman" w:hAnsi="Times New Roman" w:cs="Times New Roman"/>
          <w:b/>
          <w:i/>
          <w:sz w:val="24"/>
          <w:szCs w:val="24"/>
        </w:rPr>
        <w:t>Study type</w:t>
      </w:r>
      <w:r w:rsidRPr="00E37CAA">
        <w:rPr>
          <w:rFonts w:ascii="Arial" w:eastAsia="Times New Roman" w:hAnsi="Arial" w:cs="Arial"/>
          <w:b/>
          <w:i/>
          <w:sz w:val="24"/>
          <w:szCs w:val="24"/>
          <w:shd w:val="clear" w:color="auto" w:fill="F5F5F5"/>
        </w:rPr>
        <w:t> (required)</w:t>
      </w:r>
    </w:p>
    <w:p w14:paraId="26D4FB1A"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Please check one of the following statements</w:t>
      </w:r>
    </w:p>
    <w:p w14:paraId="53B1CCB7" w14:textId="77777777" w:rsidR="00DA2D9E" w:rsidRPr="00E37CAA" w:rsidRDefault="00DA2D9E" w:rsidP="00A424A3">
      <w:pPr>
        <w:spacing w:after="0" w:line="240" w:lineRule="auto"/>
        <w:rPr>
          <w:rFonts w:ascii="Times New Roman" w:eastAsia="Times New Roman" w:hAnsi="Times New Roman" w:cs="Times New Roman"/>
          <w:b/>
          <w:sz w:val="24"/>
          <w:szCs w:val="24"/>
        </w:rPr>
      </w:pPr>
    </w:p>
    <w:p w14:paraId="67077221"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25C33A45">
          <v:shape id="_x0000_i1030" type="#_x0000_t75" style="width:17.85pt;height:15.75pt">
            <v:imagedata r:id="rId4" o:title=""/>
          </v:shape>
        </w:pict>
      </w:r>
      <w:r w:rsidR="00DA2D9E" w:rsidRPr="00E37CAA">
        <w:rPr>
          <w:rFonts w:ascii="Arial" w:eastAsia="Times New Roman" w:hAnsi="Arial" w:cs="Arial"/>
          <w:b/>
          <w:sz w:val="24"/>
          <w:szCs w:val="24"/>
        </w:rPr>
        <w:t xml:space="preserve"> Experiment - A researcher randomly assigns treatments to study subjects, this includes field or lab experiments. This is also known as an intervention experiment and includes randomized controlled </w:t>
      </w:r>
      <w:commentRangeStart w:id="28"/>
      <w:r w:rsidR="00DA2D9E" w:rsidRPr="00E37CAA">
        <w:rPr>
          <w:rFonts w:ascii="Arial" w:eastAsia="Times New Roman" w:hAnsi="Arial" w:cs="Arial"/>
          <w:b/>
          <w:sz w:val="24"/>
          <w:szCs w:val="24"/>
        </w:rPr>
        <w:t>trials</w:t>
      </w:r>
      <w:commentRangeEnd w:id="28"/>
      <w:r w:rsidR="00AC6910">
        <w:rPr>
          <w:rStyle w:val="CommentReference"/>
        </w:rPr>
        <w:commentReference w:id="28"/>
      </w:r>
      <w:r w:rsidR="00DA2D9E" w:rsidRPr="00E37CAA">
        <w:rPr>
          <w:rFonts w:ascii="Arial" w:eastAsia="Times New Roman" w:hAnsi="Arial" w:cs="Arial"/>
          <w:b/>
          <w:sz w:val="24"/>
          <w:szCs w:val="24"/>
        </w:rPr>
        <w:t>.</w:t>
      </w:r>
    </w:p>
    <w:p w14:paraId="23B23A2D"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4D9F2AA1">
          <v:shape id="_x0000_i1031" type="#_x0000_t75" style="width:17.85pt;height:15.75pt">
            <v:imagedata r:id="rId5" o:title=""/>
          </v:shape>
        </w:pict>
      </w:r>
      <w:r w:rsidR="00DA2D9E" w:rsidRPr="00E37CAA">
        <w:rPr>
          <w:rFonts w:ascii="Arial" w:eastAsia="Times New Roman" w:hAnsi="Arial" w:cs="Arial"/>
          <w:b/>
          <w:sz w:val="24"/>
          <w:szCs w:val="24"/>
        </w:rPr>
        <w:t> Observational Study - Data is collected from study subjects that are not randomly assigned to a treatment. This includes surveys, “natural experiments,” and regression discontinuity designs.</w:t>
      </w:r>
    </w:p>
    <w:p w14:paraId="076E9031"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6E3339DA">
          <v:shape id="_x0000_i1032" type="#_x0000_t75" style="width:17.85pt;height:15.75pt">
            <v:imagedata r:id="rId5" o:title=""/>
          </v:shape>
        </w:pict>
      </w:r>
      <w:r w:rsidR="00DA2D9E" w:rsidRPr="00E37CAA">
        <w:rPr>
          <w:rFonts w:ascii="Arial" w:eastAsia="Times New Roman" w:hAnsi="Arial" w:cs="Arial"/>
          <w:b/>
          <w:sz w:val="24"/>
          <w:szCs w:val="24"/>
        </w:rPr>
        <w:t> Meta-Analysis - A systematic review of published studies.</w:t>
      </w:r>
    </w:p>
    <w:p w14:paraId="379E51FC" w14:textId="77777777" w:rsidR="00DA2D9E" w:rsidRPr="00E37CAA" w:rsidRDefault="00D21D17" w:rsidP="00A424A3">
      <w:pPr>
        <w:spacing w:line="240" w:lineRule="auto"/>
        <w:rPr>
          <w:rFonts w:ascii="Arial" w:eastAsia="Times New Roman" w:hAnsi="Arial" w:cs="Arial"/>
          <w:b/>
          <w:sz w:val="24"/>
          <w:szCs w:val="24"/>
        </w:rPr>
      </w:pPr>
      <w:r>
        <w:rPr>
          <w:rFonts w:ascii="Arial" w:eastAsia="Times New Roman" w:hAnsi="Arial" w:cs="Arial"/>
          <w:b/>
          <w:sz w:val="24"/>
          <w:szCs w:val="24"/>
        </w:rPr>
        <w:pict w14:anchorId="3E3F5875">
          <v:shape id="_x0000_i1033" type="#_x0000_t75" style="width:17.85pt;height:15.75pt">
            <v:imagedata r:id="rId5" o:title=""/>
          </v:shape>
        </w:pict>
      </w:r>
      <w:r w:rsidR="00DA2D9E" w:rsidRPr="00E37CAA">
        <w:rPr>
          <w:rFonts w:ascii="Arial" w:eastAsia="Times New Roman" w:hAnsi="Arial" w:cs="Arial"/>
          <w:b/>
          <w:sz w:val="24"/>
          <w:szCs w:val="24"/>
        </w:rPr>
        <w:t> Other</w:t>
      </w:r>
    </w:p>
    <w:p w14:paraId="4FBC1480" w14:textId="77777777" w:rsidR="00DA2D9E" w:rsidRPr="00E37CAA" w:rsidRDefault="00DA2D9E" w:rsidP="00A424A3">
      <w:pPr>
        <w:rPr>
          <w:b/>
          <w:sz w:val="24"/>
          <w:szCs w:val="24"/>
        </w:rPr>
      </w:pPr>
    </w:p>
    <w:p w14:paraId="7D6B582D"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Blinding</w:t>
      </w:r>
      <w:r w:rsidRPr="00E37CAA">
        <w:rPr>
          <w:rFonts w:ascii="Arial" w:eastAsia="Times New Roman" w:hAnsi="Arial" w:cs="Arial"/>
          <w:b/>
          <w:i/>
          <w:sz w:val="24"/>
          <w:szCs w:val="24"/>
          <w:shd w:val="clear" w:color="auto" w:fill="F5F5F5"/>
        </w:rPr>
        <w:t> (required)</w:t>
      </w:r>
    </w:p>
    <w:p w14:paraId="1A22A2D9"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Blinding describes who is aware of the experimental manipulations within a study. Mark all that apply.</w:t>
      </w:r>
    </w:p>
    <w:p w14:paraId="3DCE12E8" w14:textId="77777777" w:rsidR="00DA2D9E" w:rsidRPr="00E37CAA" w:rsidRDefault="00DA2D9E" w:rsidP="00A424A3">
      <w:pPr>
        <w:spacing w:after="0" w:line="240" w:lineRule="auto"/>
        <w:rPr>
          <w:rFonts w:ascii="Times New Roman" w:eastAsia="Times New Roman" w:hAnsi="Times New Roman" w:cs="Times New Roman"/>
          <w:b/>
          <w:sz w:val="24"/>
          <w:szCs w:val="24"/>
        </w:rPr>
      </w:pPr>
    </w:p>
    <w:p w14:paraId="25B83157"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1F314883">
          <v:shape id="_x0000_i1034" type="#_x0000_t75" style="width:17.85pt;height:15.75pt">
            <v:imagedata r:id="rId8" o:title=""/>
          </v:shape>
        </w:pict>
      </w:r>
      <w:r w:rsidR="00DA2D9E" w:rsidRPr="00E37CAA">
        <w:rPr>
          <w:rFonts w:ascii="Arial" w:eastAsia="Times New Roman" w:hAnsi="Arial" w:cs="Arial"/>
          <w:b/>
          <w:sz w:val="24"/>
          <w:szCs w:val="24"/>
        </w:rPr>
        <w:t xml:space="preserve"> No blinding is involved in this </w:t>
      </w:r>
      <w:commentRangeStart w:id="29"/>
      <w:r w:rsidR="00DA2D9E" w:rsidRPr="00E37CAA">
        <w:rPr>
          <w:rFonts w:ascii="Arial" w:eastAsia="Times New Roman" w:hAnsi="Arial" w:cs="Arial"/>
          <w:b/>
          <w:sz w:val="24"/>
          <w:szCs w:val="24"/>
        </w:rPr>
        <w:t>study</w:t>
      </w:r>
      <w:commentRangeEnd w:id="29"/>
      <w:r w:rsidR="00D10F67">
        <w:rPr>
          <w:rStyle w:val="CommentReference"/>
        </w:rPr>
        <w:commentReference w:id="29"/>
      </w:r>
      <w:r w:rsidR="00DA2D9E" w:rsidRPr="00E37CAA">
        <w:rPr>
          <w:rFonts w:ascii="Arial" w:eastAsia="Times New Roman" w:hAnsi="Arial" w:cs="Arial"/>
          <w:b/>
          <w:sz w:val="24"/>
          <w:szCs w:val="24"/>
        </w:rPr>
        <w:t>.</w:t>
      </w:r>
    </w:p>
    <w:p w14:paraId="26498F07"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40B7926C">
          <v:shape id="_x0000_i1035" type="#_x0000_t75" style="width:17.85pt;height:15.75pt">
            <v:imagedata r:id="rId9" o:title=""/>
          </v:shape>
        </w:pict>
      </w:r>
      <w:r w:rsidR="00DA2D9E" w:rsidRPr="00E37CAA">
        <w:rPr>
          <w:rFonts w:ascii="Arial" w:eastAsia="Times New Roman" w:hAnsi="Arial" w:cs="Arial"/>
          <w:b/>
          <w:sz w:val="24"/>
          <w:szCs w:val="24"/>
        </w:rPr>
        <w:t> For studies that involve human subjects, they will not know the treatment group to which they have been assigned.</w:t>
      </w:r>
    </w:p>
    <w:p w14:paraId="6F00D0C3" w14:textId="77777777" w:rsidR="00DA2D9E" w:rsidRPr="00E37CAA" w:rsidRDefault="00D21D17" w:rsidP="00A424A3">
      <w:pPr>
        <w:spacing w:after="150" w:line="240" w:lineRule="auto"/>
        <w:rPr>
          <w:rFonts w:ascii="Arial" w:eastAsia="Times New Roman" w:hAnsi="Arial" w:cs="Arial"/>
          <w:b/>
          <w:sz w:val="24"/>
          <w:szCs w:val="24"/>
        </w:rPr>
      </w:pPr>
      <w:r>
        <w:rPr>
          <w:rFonts w:ascii="Arial" w:eastAsia="Times New Roman" w:hAnsi="Arial" w:cs="Arial"/>
          <w:b/>
          <w:sz w:val="24"/>
          <w:szCs w:val="24"/>
        </w:rPr>
        <w:pict w14:anchorId="5D7901FD">
          <v:shape id="_x0000_i1036" type="#_x0000_t75" style="width:17.85pt;height:15.75pt">
            <v:imagedata r:id="rId8" o:title=""/>
          </v:shape>
        </w:pict>
      </w:r>
      <w:r w:rsidR="00DA2D9E" w:rsidRPr="00E37CAA">
        <w:rPr>
          <w:rFonts w:ascii="Arial" w:eastAsia="Times New Roman" w:hAnsi="Arial" w:cs="Arial"/>
          <w:b/>
          <w:sz w:val="24"/>
          <w:szCs w:val="24"/>
        </w:rPr>
        <w:t> Research personnel who interact directly with the study subjects (either human or non-human subjects) will not be aware of the assigned treatments.</w:t>
      </w:r>
    </w:p>
    <w:p w14:paraId="0D55C526" w14:textId="77777777" w:rsidR="00DA2D9E" w:rsidRPr="00E37CAA" w:rsidRDefault="00D21D17" w:rsidP="00A424A3">
      <w:pPr>
        <w:spacing w:line="240" w:lineRule="auto"/>
        <w:rPr>
          <w:rFonts w:ascii="Arial" w:eastAsia="Times New Roman" w:hAnsi="Arial" w:cs="Arial"/>
          <w:b/>
          <w:sz w:val="24"/>
          <w:szCs w:val="24"/>
        </w:rPr>
      </w:pPr>
      <w:r>
        <w:rPr>
          <w:rFonts w:ascii="Arial" w:eastAsia="Times New Roman" w:hAnsi="Arial" w:cs="Arial"/>
          <w:b/>
          <w:sz w:val="24"/>
          <w:szCs w:val="24"/>
        </w:rPr>
        <w:pict w14:anchorId="064E2F10">
          <v:shape id="_x0000_i1037" type="#_x0000_t75" style="width:17.85pt;height:15.75pt">
            <v:imagedata r:id="rId8" o:title=""/>
          </v:shape>
        </w:pict>
      </w:r>
      <w:r w:rsidR="00DA2D9E" w:rsidRPr="00E37CAA">
        <w:rPr>
          <w:rFonts w:ascii="Arial" w:eastAsia="Times New Roman" w:hAnsi="Arial" w:cs="Arial"/>
          <w:b/>
          <w:sz w:val="24"/>
          <w:szCs w:val="24"/>
        </w:rPr>
        <w:t> Research personnel who analyze the data collected from the study are not aware of the treatment applied to any given group.</w:t>
      </w:r>
    </w:p>
    <w:p w14:paraId="2E790378" w14:textId="77777777" w:rsidR="00DA2D9E" w:rsidRPr="00E37CAA" w:rsidRDefault="00DA2D9E" w:rsidP="00A424A3">
      <w:pPr>
        <w:rPr>
          <w:b/>
          <w:sz w:val="24"/>
          <w:szCs w:val="24"/>
        </w:rPr>
      </w:pPr>
    </w:p>
    <w:p w14:paraId="7386E310"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Study design</w:t>
      </w:r>
      <w:r w:rsidRPr="00E37CAA">
        <w:rPr>
          <w:rFonts w:ascii="Arial" w:eastAsia="Times New Roman" w:hAnsi="Arial" w:cs="Arial"/>
          <w:b/>
          <w:i/>
          <w:sz w:val="24"/>
          <w:szCs w:val="24"/>
          <w:shd w:val="clear" w:color="auto" w:fill="F5F5F5"/>
        </w:rPr>
        <w:t> (required)</w:t>
      </w:r>
    </w:p>
    <w:p w14:paraId="18C1E02A"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lastRenderedPageBreak/>
        <w:t xml:space="preserve">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 </w:t>
      </w:r>
    </w:p>
    <w:p w14:paraId="60C16EC4" w14:textId="77777777" w:rsidR="001E0249" w:rsidRDefault="001E0249"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For undergraduate participants, the study design will be a one-way repeated measures design, with the independent variable being the manner in which a survey was completed (naturally, randomly, using an automated form filler), and the dependent variables will be survey scores, response times, skewness, kurtosis, and number of scale options utilized.</w:t>
      </w:r>
    </w:p>
    <w:p w14:paraId="77C3484A" w14:textId="77777777" w:rsidR="001E0249" w:rsidRPr="001E0249" w:rsidRDefault="001E0249"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 xml:space="preserve">For Mechanical Turk participants, </w:t>
      </w:r>
      <w:r w:rsidR="00C8023F">
        <w:rPr>
          <w:rFonts w:ascii="Arial" w:eastAsia="Times New Roman" w:hAnsi="Arial" w:cs="Arial"/>
          <w:bCs/>
          <w:sz w:val="24"/>
          <w:szCs w:val="24"/>
        </w:rPr>
        <w:t>all participants will take the same survey. Participants will then be screened to identify potential automated survey responses. Simple comparisons between age and sex will be placed in the context of a sensitivity analysis to note changes including or excluding those participants.</w:t>
      </w:r>
    </w:p>
    <w:p w14:paraId="19B93F16" w14:textId="77777777" w:rsidR="001E0249" w:rsidRDefault="001E0249" w:rsidP="00A424A3">
      <w:pPr>
        <w:spacing w:after="0" w:line="240" w:lineRule="auto"/>
        <w:rPr>
          <w:rFonts w:ascii="Arial" w:hAnsi="Arial" w:cs="Arial"/>
          <w:b/>
          <w:i/>
          <w:szCs w:val="24"/>
          <w:shd w:val="clear" w:color="auto" w:fill="F5F5F5"/>
        </w:rPr>
      </w:pPr>
    </w:p>
    <w:p w14:paraId="72B600BC"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Randomization</w:t>
      </w:r>
      <w:r w:rsidRPr="00E37CAA">
        <w:rPr>
          <w:rFonts w:ascii="Arial" w:eastAsia="Times New Roman" w:hAnsi="Arial" w:cs="Arial"/>
          <w:b/>
          <w:i/>
          <w:sz w:val="24"/>
          <w:szCs w:val="24"/>
          <w:shd w:val="clear" w:color="auto" w:fill="F5F5F5"/>
        </w:rPr>
        <w:t> (required)</w:t>
      </w:r>
    </w:p>
    <w:p w14:paraId="4B473305"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 xml:space="preserve">If you are doing a randomized study, how will you randomize, and at what level? </w:t>
      </w:r>
    </w:p>
    <w:p w14:paraId="057D1113" w14:textId="77777777" w:rsidR="00A424A3" w:rsidRPr="00C8023F" w:rsidRDefault="00C8023F"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For undergraduate participants, surveys will be taken three times, in a randomized order for each participant. For Mechanical Turk participants, each participant will simply take the same survey once.</w:t>
      </w:r>
    </w:p>
    <w:p w14:paraId="2A04B99B" w14:textId="77777777" w:rsidR="00A424A3" w:rsidRPr="00E37CAA" w:rsidRDefault="00A424A3" w:rsidP="00A424A3">
      <w:pPr>
        <w:spacing w:before="75" w:after="150" w:line="240" w:lineRule="auto"/>
        <w:rPr>
          <w:rFonts w:ascii="Arial" w:eastAsia="Times New Roman" w:hAnsi="Arial" w:cs="Arial"/>
          <w:b/>
          <w:bCs/>
          <w:sz w:val="24"/>
          <w:szCs w:val="24"/>
        </w:rPr>
      </w:pPr>
    </w:p>
    <w:p w14:paraId="12512F86" w14:textId="77777777" w:rsidR="00A424A3" w:rsidRPr="00E37CAA" w:rsidRDefault="00A424A3" w:rsidP="00A424A3">
      <w:pPr>
        <w:spacing w:before="75" w:after="150" w:line="240" w:lineRule="auto"/>
        <w:rPr>
          <w:rFonts w:ascii="Arial" w:eastAsia="Times New Roman" w:hAnsi="Arial" w:cs="Arial"/>
          <w:b/>
          <w:bCs/>
          <w:sz w:val="24"/>
          <w:szCs w:val="24"/>
        </w:rPr>
      </w:pPr>
    </w:p>
    <w:p w14:paraId="4F98F4B5" w14:textId="77777777" w:rsidR="00A424A3" w:rsidRPr="00E37CAA" w:rsidRDefault="00A424A3" w:rsidP="00A424A3">
      <w:pPr>
        <w:spacing w:before="75" w:after="150" w:line="240" w:lineRule="auto"/>
        <w:rPr>
          <w:rFonts w:ascii="Arial" w:eastAsia="Times New Roman" w:hAnsi="Arial" w:cs="Arial"/>
          <w:b/>
          <w:bCs/>
          <w:sz w:val="24"/>
          <w:szCs w:val="24"/>
        </w:rPr>
      </w:pPr>
    </w:p>
    <w:p w14:paraId="39F0931B" w14:textId="77777777" w:rsidR="00A424A3" w:rsidRPr="00E37CAA" w:rsidRDefault="00A424A3" w:rsidP="00A424A3">
      <w:pPr>
        <w:spacing w:before="75" w:after="150" w:line="240" w:lineRule="auto"/>
        <w:rPr>
          <w:rFonts w:ascii="Arial" w:eastAsia="Times New Roman" w:hAnsi="Arial" w:cs="Arial"/>
          <w:b/>
          <w:bCs/>
          <w:sz w:val="24"/>
          <w:szCs w:val="24"/>
        </w:rPr>
      </w:pPr>
    </w:p>
    <w:p w14:paraId="5D4833FF" w14:textId="77777777" w:rsidR="00A424A3" w:rsidRPr="00E37CAA" w:rsidRDefault="00A424A3" w:rsidP="00A424A3">
      <w:pPr>
        <w:spacing w:before="75" w:after="150" w:line="240" w:lineRule="auto"/>
        <w:rPr>
          <w:rFonts w:ascii="Arial" w:eastAsia="Times New Roman" w:hAnsi="Arial" w:cs="Arial"/>
          <w:b/>
          <w:bCs/>
          <w:sz w:val="24"/>
          <w:szCs w:val="24"/>
        </w:rPr>
      </w:pPr>
    </w:p>
    <w:p w14:paraId="35FF9887" w14:textId="77777777" w:rsidR="00A424A3" w:rsidRPr="00E37CAA" w:rsidRDefault="00A424A3" w:rsidP="00A424A3">
      <w:pPr>
        <w:spacing w:before="75" w:after="150" w:line="240" w:lineRule="auto"/>
        <w:rPr>
          <w:rFonts w:ascii="Arial" w:eastAsia="Times New Roman" w:hAnsi="Arial" w:cs="Arial"/>
          <w:b/>
          <w:bCs/>
          <w:sz w:val="24"/>
          <w:szCs w:val="24"/>
        </w:rPr>
      </w:pPr>
    </w:p>
    <w:p w14:paraId="298B332F" w14:textId="77777777" w:rsidR="00A424A3" w:rsidRPr="00E37CAA" w:rsidRDefault="00A424A3" w:rsidP="00A424A3">
      <w:pPr>
        <w:spacing w:before="75" w:after="150" w:line="240" w:lineRule="auto"/>
        <w:rPr>
          <w:rFonts w:ascii="Arial" w:eastAsia="Times New Roman" w:hAnsi="Arial" w:cs="Arial"/>
          <w:b/>
          <w:bCs/>
          <w:sz w:val="24"/>
          <w:szCs w:val="24"/>
        </w:rPr>
      </w:pPr>
    </w:p>
    <w:p w14:paraId="5C375821" w14:textId="77777777" w:rsidR="00A424A3" w:rsidRPr="00E37CAA" w:rsidRDefault="00A424A3" w:rsidP="00A424A3">
      <w:pPr>
        <w:spacing w:before="75" w:after="150" w:line="240" w:lineRule="auto"/>
        <w:rPr>
          <w:rFonts w:ascii="Arial" w:eastAsia="Times New Roman" w:hAnsi="Arial" w:cs="Arial"/>
          <w:b/>
          <w:bCs/>
          <w:sz w:val="24"/>
          <w:szCs w:val="24"/>
        </w:rPr>
      </w:pPr>
    </w:p>
    <w:p w14:paraId="523CE3D2" w14:textId="77777777" w:rsidR="00A424A3" w:rsidRDefault="00A424A3" w:rsidP="00A424A3">
      <w:pPr>
        <w:spacing w:before="75" w:after="150" w:line="240" w:lineRule="auto"/>
        <w:rPr>
          <w:rFonts w:ascii="Arial" w:eastAsia="Times New Roman" w:hAnsi="Arial" w:cs="Arial"/>
          <w:b/>
          <w:bCs/>
          <w:sz w:val="24"/>
          <w:szCs w:val="24"/>
        </w:rPr>
      </w:pPr>
    </w:p>
    <w:p w14:paraId="04FCD678" w14:textId="77777777" w:rsidR="00C8023F" w:rsidRDefault="00C8023F" w:rsidP="00A424A3">
      <w:pPr>
        <w:spacing w:before="75" w:after="150" w:line="240" w:lineRule="auto"/>
        <w:rPr>
          <w:rFonts w:ascii="Arial" w:eastAsia="Times New Roman" w:hAnsi="Arial" w:cs="Arial"/>
          <w:b/>
          <w:bCs/>
          <w:sz w:val="24"/>
          <w:szCs w:val="24"/>
        </w:rPr>
      </w:pPr>
    </w:p>
    <w:p w14:paraId="72BC71A3" w14:textId="77777777" w:rsidR="00C8023F" w:rsidRDefault="00C8023F" w:rsidP="00A424A3">
      <w:pPr>
        <w:spacing w:before="75" w:after="150" w:line="240" w:lineRule="auto"/>
        <w:rPr>
          <w:rFonts w:ascii="Arial" w:eastAsia="Times New Roman" w:hAnsi="Arial" w:cs="Arial"/>
          <w:b/>
          <w:bCs/>
          <w:sz w:val="24"/>
          <w:szCs w:val="24"/>
        </w:rPr>
      </w:pPr>
    </w:p>
    <w:p w14:paraId="42607552" w14:textId="77777777" w:rsidR="00C8023F" w:rsidRDefault="00C8023F" w:rsidP="00A424A3">
      <w:pPr>
        <w:spacing w:before="75" w:after="150" w:line="240" w:lineRule="auto"/>
        <w:rPr>
          <w:rFonts w:ascii="Arial" w:eastAsia="Times New Roman" w:hAnsi="Arial" w:cs="Arial"/>
          <w:b/>
          <w:bCs/>
          <w:sz w:val="24"/>
          <w:szCs w:val="24"/>
        </w:rPr>
      </w:pPr>
    </w:p>
    <w:p w14:paraId="0981B56A" w14:textId="77777777" w:rsidR="00C8023F" w:rsidRDefault="00C8023F" w:rsidP="00A424A3">
      <w:pPr>
        <w:spacing w:before="75" w:after="150" w:line="240" w:lineRule="auto"/>
        <w:rPr>
          <w:rFonts w:ascii="Arial" w:eastAsia="Times New Roman" w:hAnsi="Arial" w:cs="Arial"/>
          <w:b/>
          <w:bCs/>
          <w:sz w:val="24"/>
          <w:szCs w:val="24"/>
        </w:rPr>
      </w:pPr>
    </w:p>
    <w:p w14:paraId="50196931" w14:textId="77777777" w:rsidR="00C8023F" w:rsidRPr="00E37CAA" w:rsidRDefault="00C8023F" w:rsidP="00A424A3">
      <w:pPr>
        <w:spacing w:before="75" w:after="150" w:line="240" w:lineRule="auto"/>
        <w:rPr>
          <w:rFonts w:ascii="Arial" w:eastAsia="Times New Roman" w:hAnsi="Arial" w:cs="Arial"/>
          <w:b/>
          <w:bCs/>
          <w:sz w:val="24"/>
          <w:szCs w:val="24"/>
        </w:rPr>
      </w:pPr>
    </w:p>
    <w:p w14:paraId="79E553CA" w14:textId="77777777" w:rsidR="00A424A3" w:rsidRPr="00E37CAA" w:rsidRDefault="00A424A3" w:rsidP="00A424A3">
      <w:pPr>
        <w:spacing w:before="75" w:after="150" w:line="240" w:lineRule="auto"/>
        <w:rPr>
          <w:rFonts w:ascii="Arial" w:eastAsia="Times New Roman" w:hAnsi="Arial" w:cs="Arial"/>
          <w:b/>
          <w:bCs/>
          <w:sz w:val="24"/>
          <w:szCs w:val="24"/>
        </w:rPr>
      </w:pPr>
    </w:p>
    <w:p w14:paraId="6DCC6829" w14:textId="77777777" w:rsidR="00DA2D9E" w:rsidRPr="00E37CAA" w:rsidRDefault="00DA2D9E" w:rsidP="00A424A3">
      <w:pPr>
        <w:rPr>
          <w:rFonts w:ascii="Arial" w:hAnsi="Arial" w:cs="Arial"/>
          <w:b/>
          <w:i/>
          <w:sz w:val="24"/>
          <w:szCs w:val="24"/>
          <w:shd w:val="clear" w:color="auto" w:fill="F5F5F5"/>
        </w:rPr>
      </w:pPr>
      <w:r w:rsidRPr="00E37CAA">
        <w:rPr>
          <w:rFonts w:ascii="Arial" w:hAnsi="Arial" w:cs="Arial"/>
          <w:b/>
          <w:i/>
          <w:sz w:val="24"/>
          <w:szCs w:val="24"/>
          <w:shd w:val="clear" w:color="auto" w:fill="F5F5F5"/>
        </w:rPr>
        <w:lastRenderedPageBreak/>
        <w:t>You may describe one or more confirmatory analysis in this preregistration. Please remember that all analyses specified below must be reported in the final article, and any additional analyses must be noted as exploratory or hypothesis-generating.</w:t>
      </w:r>
      <w:r w:rsidRPr="00E37CAA">
        <w:rPr>
          <w:rFonts w:ascii="Arial" w:hAnsi="Arial" w:cs="Arial"/>
          <w:b/>
          <w:i/>
          <w:sz w:val="24"/>
          <w:szCs w:val="24"/>
        </w:rPr>
        <w:br/>
      </w:r>
      <w:r w:rsidRPr="00E37CAA">
        <w:rPr>
          <w:rFonts w:ascii="Arial" w:hAnsi="Arial" w:cs="Arial"/>
          <w:b/>
          <w:i/>
          <w:sz w:val="24"/>
          <w:szCs w:val="24"/>
        </w:rPr>
        <w:br/>
      </w:r>
      <w:r w:rsidRPr="00E37CAA">
        <w:rPr>
          <w:rFonts w:ascii="Arial" w:hAnsi="Arial" w:cs="Arial"/>
          <w:b/>
          <w:i/>
          <w:sz w:val="24"/>
          <w:szCs w:val="24"/>
          <w:shd w:val="clear" w:color="auto" w:fill="F5F5F5"/>
        </w:rPr>
        <w:t>A confirmatory analysis plan must state up front which variables are predictors (independent) and which are the outcomes (dependent), otherwise it is an exploratory analysis. You are allowed to describe any exploratory work here, but a clear confirmatory analysis is required.</w:t>
      </w:r>
    </w:p>
    <w:p w14:paraId="55C4EFC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Statistical models</w:t>
      </w:r>
      <w:r w:rsidRPr="00E37CAA">
        <w:rPr>
          <w:rFonts w:ascii="Arial" w:eastAsia="Times New Roman" w:hAnsi="Arial" w:cs="Arial"/>
          <w:b/>
          <w:i/>
          <w:sz w:val="24"/>
          <w:szCs w:val="24"/>
          <w:shd w:val="clear" w:color="auto" w:fill="F5F5F5"/>
        </w:rPr>
        <w:t> (required)</w:t>
      </w:r>
    </w:p>
    <w:p w14:paraId="7F30252B" w14:textId="77777777" w:rsidR="00DA2D9E" w:rsidRDefault="00DA2D9E" w:rsidP="00C8023F">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14:paraId="3F164632" w14:textId="77777777" w:rsidR="00656E85" w:rsidRDefault="00C8023F" w:rsidP="00C8023F">
      <w:pPr>
        <w:spacing w:before="75" w:after="150" w:line="240" w:lineRule="auto"/>
        <w:rPr>
          <w:ins w:id="30" w:author="Erin M. Buchanan" w:date="2017-07-16T21:17:00Z"/>
          <w:rFonts w:ascii="Arial" w:eastAsia="Times New Roman" w:hAnsi="Arial" w:cs="Arial"/>
          <w:bCs/>
          <w:sz w:val="24"/>
          <w:szCs w:val="24"/>
        </w:rPr>
      </w:pPr>
      <w:r>
        <w:rPr>
          <w:rFonts w:ascii="Arial" w:eastAsia="Times New Roman" w:hAnsi="Arial" w:cs="Arial"/>
          <w:bCs/>
          <w:sz w:val="24"/>
          <w:szCs w:val="24"/>
        </w:rPr>
        <w:t xml:space="preserve">One-way repeated measures ANOVAs will be run between the different manners in which the survey was taken, with the dependent variables used being described above. An R function will then be created based on the survey characteristics of when surveys were taken via an automated form filler. </w:t>
      </w:r>
    </w:p>
    <w:p w14:paraId="750EEE6F" w14:textId="54742BAA" w:rsidR="00C8023F" w:rsidRPr="00C8023F" w:rsidRDefault="00C8023F" w:rsidP="00C8023F">
      <w:pPr>
        <w:spacing w:before="75" w:after="150" w:line="240" w:lineRule="auto"/>
        <w:rPr>
          <w:rFonts w:ascii="Arial" w:eastAsia="Times New Roman" w:hAnsi="Arial" w:cs="Arial"/>
          <w:bCs/>
          <w:sz w:val="24"/>
          <w:szCs w:val="24"/>
        </w:rPr>
      </w:pPr>
      <w:r>
        <w:rPr>
          <w:rFonts w:ascii="Arial" w:eastAsia="Times New Roman" w:hAnsi="Arial" w:cs="Arial"/>
          <w:bCs/>
          <w:sz w:val="24"/>
          <w:szCs w:val="24"/>
        </w:rPr>
        <w:t xml:space="preserve">For Mechanical Turk participants, an ANOVA will be run to test differences in sex and </w:t>
      </w:r>
      <w:ins w:id="31" w:author="Erin M. Buchanan" w:date="2017-07-16T21:17:00Z">
        <w:r w:rsidR="00656E85">
          <w:rPr>
            <w:rFonts w:ascii="Arial" w:eastAsia="Times New Roman" w:hAnsi="Arial" w:cs="Arial"/>
            <w:bCs/>
            <w:sz w:val="24"/>
            <w:szCs w:val="24"/>
          </w:rPr>
          <w:t xml:space="preserve">a regression </w:t>
        </w:r>
      </w:ins>
      <w:r>
        <w:rPr>
          <w:rFonts w:ascii="Arial" w:eastAsia="Times New Roman" w:hAnsi="Arial" w:cs="Arial"/>
          <w:bCs/>
          <w:sz w:val="24"/>
          <w:szCs w:val="24"/>
        </w:rPr>
        <w:t>age on survey responses. Potential automated survey responses will be identified using the created R function. A sensitivity analysis will then be performed to note any changes in magnitude of effects, given if automated survey responses are included or excluded.</w:t>
      </w:r>
      <w:ins w:id="32" w:author="Erin M. Buchanan" w:date="2017-07-16T21:12:00Z">
        <w:r w:rsidR="00EA4A88">
          <w:rPr>
            <w:rFonts w:ascii="Arial" w:eastAsia="Times New Roman" w:hAnsi="Arial" w:cs="Arial"/>
            <w:bCs/>
            <w:sz w:val="24"/>
            <w:szCs w:val="24"/>
          </w:rPr>
          <w:t xml:space="preserve"> To determine if effects are </w:t>
        </w:r>
        <w:r w:rsidR="00216A89">
          <w:rPr>
            <w:rFonts w:ascii="Arial" w:eastAsia="Times New Roman" w:hAnsi="Arial" w:cs="Arial"/>
            <w:bCs/>
            <w:sz w:val="24"/>
            <w:szCs w:val="24"/>
          </w:rPr>
          <w:t xml:space="preserve">changed by inclusion/exclusion of potential automated responses, we will examine </w:t>
        </w:r>
      </w:ins>
      <w:ins w:id="33" w:author="Erin M. Buchanan" w:date="2017-07-16T21:13:00Z">
        <w:r w:rsidR="00216A89">
          <w:rPr>
            <w:rFonts w:ascii="Arial" w:eastAsia="Times New Roman" w:hAnsi="Arial" w:cs="Arial"/>
            <w:bCs/>
            <w:sz w:val="24"/>
            <w:szCs w:val="24"/>
          </w:rPr>
          <w:t>eta squared</w:t>
        </w:r>
      </w:ins>
      <w:ins w:id="34" w:author="Erin M. Buchanan" w:date="2017-07-16T21:12:00Z">
        <w:r w:rsidR="00216A89">
          <w:rPr>
            <w:rFonts w:ascii="Arial" w:eastAsia="Times New Roman" w:hAnsi="Arial" w:cs="Arial"/>
            <w:bCs/>
            <w:sz w:val="24"/>
            <w:szCs w:val="24"/>
          </w:rPr>
          <w:t xml:space="preserve"> </w:t>
        </w:r>
      </w:ins>
      <w:ins w:id="35" w:author="Erin M. Buchanan" w:date="2017-07-16T21:13:00Z">
        <w:r w:rsidR="00216A89">
          <w:rPr>
            <w:rFonts w:ascii="Arial" w:eastAsia="Times New Roman" w:hAnsi="Arial" w:cs="Arial"/>
            <w:bCs/>
            <w:sz w:val="24"/>
            <w:szCs w:val="24"/>
          </w:rPr>
          <w:t xml:space="preserve">from the ANOVA with their non-central confidence intervals. Items that overlap indicate that automatic responses do not change </w:t>
        </w:r>
        <w:commentRangeStart w:id="36"/>
        <w:r w:rsidR="00216A89">
          <w:rPr>
            <w:rFonts w:ascii="Arial" w:eastAsia="Times New Roman" w:hAnsi="Arial" w:cs="Arial"/>
            <w:bCs/>
            <w:sz w:val="24"/>
            <w:szCs w:val="24"/>
          </w:rPr>
          <w:t>results</w:t>
        </w:r>
      </w:ins>
      <w:commentRangeEnd w:id="36"/>
      <w:ins w:id="37" w:author="Erin M. Buchanan" w:date="2017-07-16T21:16:00Z">
        <w:r w:rsidR="00216A89">
          <w:rPr>
            <w:rStyle w:val="CommentReference"/>
          </w:rPr>
          <w:commentReference w:id="36"/>
        </w:r>
      </w:ins>
      <w:ins w:id="38" w:author="Erin M. Buchanan" w:date="2017-07-16T21:13:00Z">
        <w:r w:rsidR="00216A89">
          <w:rPr>
            <w:rFonts w:ascii="Arial" w:eastAsia="Times New Roman" w:hAnsi="Arial" w:cs="Arial"/>
            <w:bCs/>
            <w:sz w:val="24"/>
            <w:szCs w:val="24"/>
          </w:rPr>
          <w:t xml:space="preserve">. </w:t>
        </w:r>
      </w:ins>
    </w:p>
    <w:p w14:paraId="58DE166D" w14:textId="77777777" w:rsidR="00A424A3" w:rsidRPr="00E37CAA" w:rsidRDefault="00A424A3" w:rsidP="00A424A3">
      <w:pPr>
        <w:rPr>
          <w:rFonts w:ascii="Arial" w:hAnsi="Arial" w:cs="Arial"/>
          <w:b/>
          <w:sz w:val="24"/>
          <w:szCs w:val="24"/>
          <w:shd w:val="clear" w:color="auto" w:fill="F5F5F5"/>
        </w:rPr>
      </w:pPr>
    </w:p>
    <w:p w14:paraId="5B0F4869"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Transformations</w:t>
      </w:r>
      <w:r w:rsidRPr="00E37CAA">
        <w:rPr>
          <w:rFonts w:ascii="Arial" w:eastAsia="Times New Roman" w:hAnsi="Arial" w:cs="Arial"/>
          <w:b/>
          <w:i/>
          <w:sz w:val="24"/>
          <w:szCs w:val="24"/>
          <w:shd w:val="clear" w:color="auto" w:fill="F5F5F5"/>
        </w:rPr>
        <w:t> (required)</w:t>
      </w:r>
    </w:p>
    <w:p w14:paraId="7459C4CD"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If you plan on transforming, centering, recoding the data, or will require a coding scheme for categorical variables, please describe that process.</w:t>
      </w:r>
    </w:p>
    <w:p w14:paraId="32DFD274" w14:textId="77777777" w:rsidR="00DA2D9E" w:rsidRPr="00C8023F" w:rsidRDefault="00C8023F" w:rsidP="00A424A3">
      <w:pPr>
        <w:rPr>
          <w:sz w:val="24"/>
          <w:szCs w:val="24"/>
        </w:rPr>
      </w:pPr>
      <w:r>
        <w:rPr>
          <w:sz w:val="24"/>
          <w:szCs w:val="24"/>
        </w:rPr>
        <w:t>NA</w:t>
      </w:r>
    </w:p>
    <w:p w14:paraId="4F9967DC"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Follow-up analyses</w:t>
      </w:r>
      <w:r w:rsidRPr="00E37CAA">
        <w:rPr>
          <w:rFonts w:ascii="Arial" w:eastAsia="Times New Roman" w:hAnsi="Arial" w:cs="Arial"/>
          <w:b/>
          <w:i/>
          <w:sz w:val="24"/>
          <w:szCs w:val="24"/>
          <w:shd w:val="clear" w:color="auto" w:fill="F5F5F5"/>
        </w:rPr>
        <w:t> (required)</w:t>
      </w:r>
    </w:p>
    <w:p w14:paraId="4B3233D8"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14:paraId="5FFBC5E6" w14:textId="77777777" w:rsidR="00DA2D9E" w:rsidRPr="00C8023F" w:rsidRDefault="00C8023F" w:rsidP="00A424A3">
      <w:pPr>
        <w:rPr>
          <w:sz w:val="24"/>
          <w:szCs w:val="24"/>
        </w:rPr>
      </w:pPr>
      <w:r>
        <w:rPr>
          <w:i/>
          <w:sz w:val="24"/>
          <w:szCs w:val="24"/>
        </w:rPr>
        <w:lastRenderedPageBreak/>
        <w:t>t</w:t>
      </w:r>
      <w:r>
        <w:rPr>
          <w:sz w:val="24"/>
          <w:szCs w:val="24"/>
        </w:rPr>
        <w:t>-tests will be run on all significant effects from the ANOVA analyses, using a Bonferroni correction to control for multiple comparisons.</w:t>
      </w:r>
    </w:p>
    <w:p w14:paraId="58E3FFFD"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Inference criteria</w:t>
      </w:r>
      <w:r w:rsidRPr="00E37CAA">
        <w:rPr>
          <w:rFonts w:ascii="Arial" w:eastAsia="Times New Roman" w:hAnsi="Arial" w:cs="Arial"/>
          <w:b/>
          <w:i/>
          <w:sz w:val="24"/>
          <w:szCs w:val="24"/>
          <w:shd w:val="clear" w:color="auto" w:fill="F5F5F5"/>
        </w:rPr>
        <w:t> (required)</w:t>
      </w:r>
    </w:p>
    <w:p w14:paraId="3DE07B48"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 </w:t>
      </w:r>
    </w:p>
    <w:p w14:paraId="67E641FC" w14:textId="77777777" w:rsidR="00DA2D9E" w:rsidRPr="00C8023F" w:rsidRDefault="00C8023F" w:rsidP="00A424A3">
      <w:pPr>
        <w:rPr>
          <w:sz w:val="24"/>
          <w:szCs w:val="24"/>
        </w:rPr>
      </w:pPr>
      <w:r>
        <w:rPr>
          <w:sz w:val="24"/>
          <w:szCs w:val="24"/>
        </w:rPr>
        <w:t xml:space="preserve">For inference criteria, both </w:t>
      </w:r>
      <w:r w:rsidRPr="00656E85">
        <w:rPr>
          <w:i/>
          <w:sz w:val="24"/>
          <w:szCs w:val="24"/>
          <w:rPrChange w:id="39" w:author="Erin M. Buchanan" w:date="2017-07-16T21:16:00Z">
            <w:rPr>
              <w:sz w:val="24"/>
              <w:szCs w:val="24"/>
            </w:rPr>
          </w:rPrChange>
        </w:rPr>
        <w:t>p</w:t>
      </w:r>
      <w:r>
        <w:rPr>
          <w:sz w:val="24"/>
          <w:szCs w:val="24"/>
        </w:rPr>
        <w:t xml:space="preserve">-values and Bayes factors will be used. For </w:t>
      </w:r>
      <w:r w:rsidRPr="00656E85">
        <w:rPr>
          <w:i/>
          <w:sz w:val="24"/>
          <w:szCs w:val="24"/>
          <w:rPrChange w:id="40" w:author="Erin M. Buchanan" w:date="2017-07-16T21:16:00Z">
            <w:rPr>
              <w:sz w:val="24"/>
              <w:szCs w:val="24"/>
            </w:rPr>
          </w:rPrChange>
        </w:rPr>
        <w:t>p</w:t>
      </w:r>
      <w:r>
        <w:rPr>
          <w:sz w:val="24"/>
          <w:szCs w:val="24"/>
        </w:rPr>
        <w:t>-values, .05 will be used as the significance criterion</w:t>
      </w:r>
      <w:r w:rsidR="000505AD">
        <w:rPr>
          <w:sz w:val="24"/>
          <w:szCs w:val="24"/>
        </w:rPr>
        <w:t>, using two tailed tests</w:t>
      </w:r>
      <w:r>
        <w:rPr>
          <w:sz w:val="24"/>
          <w:szCs w:val="24"/>
        </w:rPr>
        <w:t>.</w:t>
      </w:r>
      <w:r w:rsidR="000505AD">
        <w:rPr>
          <w:sz w:val="24"/>
          <w:szCs w:val="24"/>
        </w:rPr>
        <w:t xml:space="preserve"> Bonferroni corrections will be used to control for multiple comparisons.</w:t>
      </w:r>
      <w:r>
        <w:rPr>
          <w:sz w:val="24"/>
          <w:szCs w:val="24"/>
        </w:rPr>
        <w:t xml:space="preserve"> For Bayes factors, anything between 1-3 will be noted as ambiguous evidence. Anything from 4-20 will be considered positive evidence, and anything above 20 will be considered strong evidence. Any Bayes factor</w:t>
      </w:r>
      <w:r w:rsidR="000505AD">
        <w:rPr>
          <w:sz w:val="24"/>
          <w:szCs w:val="24"/>
        </w:rPr>
        <w:t xml:space="preserve"> below one will be taken as evidence for the null.</w:t>
      </w:r>
    </w:p>
    <w:p w14:paraId="077E4FAB"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Data exclusion</w:t>
      </w:r>
      <w:r w:rsidRPr="00E37CAA">
        <w:rPr>
          <w:rFonts w:ascii="Arial" w:eastAsia="Times New Roman" w:hAnsi="Arial" w:cs="Arial"/>
          <w:b/>
          <w:i/>
          <w:sz w:val="24"/>
          <w:szCs w:val="24"/>
          <w:shd w:val="clear" w:color="auto" w:fill="F5F5F5"/>
        </w:rPr>
        <w:t> (required)</w:t>
      </w:r>
    </w:p>
    <w:p w14:paraId="13C314E9"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How will you determine which data points or samples (if any) to exclude from your analyses? How will outliers be handled?</w:t>
      </w:r>
    </w:p>
    <w:p w14:paraId="3E05F48E" w14:textId="77777777" w:rsidR="00DA2D9E" w:rsidRPr="000505AD" w:rsidRDefault="000505AD" w:rsidP="00A424A3">
      <w:pPr>
        <w:rPr>
          <w:sz w:val="24"/>
          <w:szCs w:val="24"/>
        </w:rPr>
      </w:pPr>
      <w:r>
        <w:rPr>
          <w:sz w:val="24"/>
          <w:szCs w:val="24"/>
        </w:rPr>
        <w:t>Any participant missing more than 5% of their data will be excluded. Any participant missing less than 5% of their data will be imputed through multiple imputation analyses (</w:t>
      </w:r>
      <w:r>
        <w:rPr>
          <w:i/>
          <w:sz w:val="24"/>
          <w:szCs w:val="24"/>
        </w:rPr>
        <w:t>mice</w:t>
      </w:r>
      <w:r>
        <w:rPr>
          <w:sz w:val="24"/>
          <w:szCs w:val="24"/>
        </w:rPr>
        <w:t xml:space="preserve"> package). </w:t>
      </w:r>
      <w:commentRangeStart w:id="41"/>
      <w:r>
        <w:rPr>
          <w:sz w:val="24"/>
          <w:szCs w:val="24"/>
        </w:rPr>
        <w:t>Outliers will be checked using z-scores. If any outliers are found, they will be excluded from further analyses.</w:t>
      </w:r>
      <w:commentRangeEnd w:id="41"/>
      <w:r w:rsidR="00D21D17">
        <w:rPr>
          <w:rStyle w:val="CommentReference"/>
        </w:rPr>
        <w:commentReference w:id="41"/>
      </w:r>
    </w:p>
    <w:p w14:paraId="0583B120"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Missing data</w:t>
      </w:r>
      <w:r w:rsidRPr="00E37CAA">
        <w:rPr>
          <w:rFonts w:ascii="Arial" w:eastAsia="Times New Roman" w:hAnsi="Arial" w:cs="Arial"/>
          <w:b/>
          <w:i/>
          <w:sz w:val="24"/>
          <w:szCs w:val="24"/>
          <w:shd w:val="clear" w:color="auto" w:fill="F5F5F5"/>
        </w:rPr>
        <w:t> (required)</w:t>
      </w:r>
    </w:p>
    <w:p w14:paraId="282EBB52"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How will you deal with incomplete or missing data?</w:t>
      </w:r>
    </w:p>
    <w:p w14:paraId="23D4F017" w14:textId="77777777" w:rsidR="00DA2D9E" w:rsidRPr="000505AD" w:rsidRDefault="000505AD" w:rsidP="00A424A3">
      <w:pPr>
        <w:rPr>
          <w:sz w:val="24"/>
          <w:szCs w:val="24"/>
        </w:rPr>
      </w:pPr>
      <w:r>
        <w:rPr>
          <w:sz w:val="24"/>
          <w:szCs w:val="24"/>
        </w:rPr>
        <w:t xml:space="preserve">Any participant missing more than 5% of their data will be excluded. Any participants missing less than 5% will be imputed through the </w:t>
      </w:r>
      <w:r>
        <w:rPr>
          <w:i/>
          <w:sz w:val="24"/>
          <w:szCs w:val="24"/>
        </w:rPr>
        <w:t>mice</w:t>
      </w:r>
      <w:r>
        <w:rPr>
          <w:sz w:val="24"/>
          <w:szCs w:val="24"/>
        </w:rPr>
        <w:t xml:space="preserve"> package.</w:t>
      </w:r>
    </w:p>
    <w:p w14:paraId="3B0B57C8"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Exploratory analysis</w:t>
      </w:r>
      <w:r w:rsidRPr="00E37CAA">
        <w:rPr>
          <w:rFonts w:ascii="Arial" w:eastAsia="Times New Roman" w:hAnsi="Arial" w:cs="Arial"/>
          <w:b/>
          <w:i/>
          <w:sz w:val="24"/>
          <w:szCs w:val="24"/>
          <w:shd w:val="clear" w:color="auto" w:fill="F5F5F5"/>
        </w:rPr>
        <w:t> (optional)</w:t>
      </w:r>
    </w:p>
    <w:p w14:paraId="3D335AB0"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w:t>
      </w:r>
    </w:p>
    <w:p w14:paraId="762AF344" w14:textId="77777777" w:rsidR="00DA2D9E" w:rsidRPr="000505AD" w:rsidRDefault="000505AD" w:rsidP="00A424A3">
      <w:pPr>
        <w:rPr>
          <w:sz w:val="24"/>
          <w:szCs w:val="24"/>
        </w:rPr>
      </w:pPr>
      <w:r>
        <w:rPr>
          <w:sz w:val="24"/>
          <w:szCs w:val="24"/>
        </w:rPr>
        <w:t>Any exploratory analyses will be further labelled as exploratory.</w:t>
      </w:r>
    </w:p>
    <w:p w14:paraId="68C37608" w14:textId="77777777" w:rsidR="00A424A3" w:rsidRPr="00E37CAA" w:rsidRDefault="00A424A3" w:rsidP="00A424A3">
      <w:pPr>
        <w:rPr>
          <w:b/>
          <w:sz w:val="24"/>
          <w:szCs w:val="24"/>
        </w:rPr>
      </w:pPr>
    </w:p>
    <w:p w14:paraId="2D93F456" w14:textId="77777777" w:rsidR="00A424A3" w:rsidRDefault="00A424A3" w:rsidP="00A424A3">
      <w:pPr>
        <w:rPr>
          <w:b/>
          <w:sz w:val="24"/>
          <w:szCs w:val="24"/>
        </w:rPr>
      </w:pPr>
    </w:p>
    <w:p w14:paraId="20116282" w14:textId="77777777" w:rsidR="000505AD" w:rsidRDefault="000505AD" w:rsidP="00A424A3">
      <w:pPr>
        <w:rPr>
          <w:b/>
          <w:sz w:val="24"/>
          <w:szCs w:val="24"/>
        </w:rPr>
      </w:pPr>
    </w:p>
    <w:p w14:paraId="55FCD1D8" w14:textId="77777777" w:rsidR="000505AD" w:rsidRDefault="000505AD" w:rsidP="00A424A3">
      <w:pPr>
        <w:rPr>
          <w:b/>
          <w:sz w:val="24"/>
          <w:szCs w:val="24"/>
        </w:rPr>
      </w:pPr>
    </w:p>
    <w:p w14:paraId="5F0B2348" w14:textId="77777777" w:rsidR="000505AD" w:rsidRPr="00E37CAA" w:rsidRDefault="000505AD" w:rsidP="00A424A3">
      <w:pPr>
        <w:rPr>
          <w:b/>
          <w:sz w:val="24"/>
          <w:szCs w:val="24"/>
        </w:rPr>
      </w:pPr>
    </w:p>
    <w:p w14:paraId="49557CDD" w14:textId="77777777" w:rsidR="00A424A3" w:rsidRPr="00E37CAA" w:rsidRDefault="00A424A3" w:rsidP="00A424A3">
      <w:pPr>
        <w:rPr>
          <w:b/>
          <w:sz w:val="24"/>
          <w:szCs w:val="24"/>
        </w:rPr>
      </w:pPr>
    </w:p>
    <w:p w14:paraId="6FA3FFDA" w14:textId="77777777" w:rsidR="00DA2D9E" w:rsidRPr="00E37CAA" w:rsidRDefault="00DA2D9E" w:rsidP="00A424A3">
      <w:pPr>
        <w:rPr>
          <w:rFonts w:ascii="Arial" w:hAnsi="Arial" w:cs="Arial"/>
          <w:b/>
          <w:i/>
          <w:sz w:val="24"/>
          <w:szCs w:val="24"/>
          <w:shd w:val="clear" w:color="auto" w:fill="F5F5F5"/>
        </w:rPr>
      </w:pPr>
      <w:r w:rsidRPr="00E37CAA">
        <w:rPr>
          <w:rFonts w:ascii="Arial" w:hAnsi="Arial" w:cs="Arial"/>
          <w:b/>
          <w:i/>
          <w:sz w:val="24"/>
          <w:szCs w:val="24"/>
          <w:shd w:val="clear" w:color="auto" w:fill="F5F5F5"/>
        </w:rPr>
        <w:t>The purpose of a fully commented analysis script is to unambiguously provide the responses to all of the questions raised in the analysis section. This step is not common, but we encourage you to try creating an analysis script, refine it using a modeled dataset, and use it in place of your written analysis plan.</w:t>
      </w:r>
    </w:p>
    <w:p w14:paraId="019B38AC" w14:textId="77777777" w:rsidR="00DA2D9E"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This optional step is helpful in order to create a process that is completely transparent and increase the likelihood that your analysis can be replicated. We recommend that you run the code on a simulated dataset in order to check that it will run without errors.</w:t>
      </w:r>
    </w:p>
    <w:p w14:paraId="3AD9D64E" w14:textId="77777777" w:rsidR="000505AD" w:rsidRPr="000505AD" w:rsidRDefault="000505AD" w:rsidP="00A424A3">
      <w:pPr>
        <w:spacing w:before="75" w:after="150" w:line="240" w:lineRule="auto"/>
        <w:rPr>
          <w:rFonts w:ascii="Arial" w:eastAsia="Times New Roman" w:hAnsi="Arial" w:cs="Arial"/>
          <w:bCs/>
          <w:sz w:val="24"/>
          <w:szCs w:val="24"/>
        </w:rPr>
      </w:pPr>
      <w:r>
        <w:rPr>
          <w:rFonts w:ascii="Arial" w:eastAsia="Times New Roman" w:hAnsi="Arial" w:cs="Arial"/>
          <w:bCs/>
          <w:sz w:val="24"/>
          <w:szCs w:val="24"/>
        </w:rPr>
        <w:t>All R scripts used for analyses will be made publicly available on OSF to help make the current project completely reproducible.</w:t>
      </w:r>
    </w:p>
    <w:p w14:paraId="51FF548A" w14:textId="77777777" w:rsidR="00DA2D9E" w:rsidRPr="00E37CAA" w:rsidRDefault="00DA2D9E" w:rsidP="00A424A3">
      <w:pPr>
        <w:rPr>
          <w:b/>
          <w:sz w:val="24"/>
          <w:szCs w:val="24"/>
        </w:rPr>
      </w:pPr>
    </w:p>
    <w:p w14:paraId="4B5B0E25" w14:textId="77777777" w:rsidR="00DA2D9E" w:rsidRPr="00E37CAA" w:rsidRDefault="00DA2D9E" w:rsidP="00A424A3">
      <w:pPr>
        <w:spacing w:after="0" w:line="240" w:lineRule="auto"/>
        <w:rPr>
          <w:rFonts w:ascii="Times New Roman" w:eastAsia="Times New Roman" w:hAnsi="Times New Roman" w:cs="Times New Roman"/>
          <w:b/>
          <w:i/>
          <w:sz w:val="24"/>
          <w:szCs w:val="24"/>
        </w:rPr>
      </w:pPr>
      <w:r w:rsidRPr="00E37CAA">
        <w:rPr>
          <w:rFonts w:ascii="Times New Roman" w:eastAsia="Times New Roman" w:hAnsi="Times New Roman" w:cs="Times New Roman"/>
          <w:b/>
          <w:i/>
          <w:sz w:val="24"/>
          <w:szCs w:val="24"/>
        </w:rPr>
        <w:t>Other</w:t>
      </w:r>
      <w:r w:rsidRPr="00E37CAA">
        <w:rPr>
          <w:rFonts w:ascii="Arial" w:eastAsia="Times New Roman" w:hAnsi="Arial" w:cs="Arial"/>
          <w:b/>
          <w:i/>
          <w:sz w:val="24"/>
          <w:szCs w:val="24"/>
          <w:shd w:val="clear" w:color="auto" w:fill="F5F5F5"/>
        </w:rPr>
        <w:t> (optional)</w:t>
      </w:r>
    </w:p>
    <w:p w14:paraId="7F3A7D60" w14:textId="77777777" w:rsidR="00DA2D9E" w:rsidRPr="00E37CAA" w:rsidRDefault="00DA2D9E" w:rsidP="00A424A3">
      <w:pPr>
        <w:spacing w:before="75" w:after="150" w:line="240" w:lineRule="auto"/>
        <w:rPr>
          <w:rFonts w:ascii="Arial" w:eastAsia="Times New Roman" w:hAnsi="Arial" w:cs="Arial"/>
          <w:b/>
          <w:bCs/>
          <w:sz w:val="24"/>
          <w:szCs w:val="24"/>
        </w:rPr>
      </w:pPr>
      <w:r w:rsidRPr="00E37CAA">
        <w:rPr>
          <w:rFonts w:ascii="Arial" w:eastAsia="Times New Roman" w:hAnsi="Arial" w:cs="Arial"/>
          <w:b/>
          <w:bCs/>
          <w:sz w:val="24"/>
          <w:szCs w:val="24"/>
        </w:rPr>
        <w:t>If there is any additional information that you feel needs to be included in your preregistration, please enter it here.</w:t>
      </w:r>
    </w:p>
    <w:p w14:paraId="01E8C736" w14:textId="77777777" w:rsidR="00DA2D9E" w:rsidRPr="00E37CAA" w:rsidRDefault="00DA2D9E" w:rsidP="00A424A3">
      <w:pPr>
        <w:rPr>
          <w:b/>
          <w:sz w:val="24"/>
          <w:szCs w:val="24"/>
        </w:rPr>
      </w:pPr>
    </w:p>
    <w:p w14:paraId="5A2F157E" w14:textId="77777777" w:rsidR="00DA2D9E" w:rsidRPr="00E37CAA" w:rsidRDefault="00DA2D9E" w:rsidP="00A424A3">
      <w:pPr>
        <w:rPr>
          <w:b/>
          <w:sz w:val="24"/>
          <w:szCs w:val="24"/>
        </w:rPr>
      </w:pPr>
    </w:p>
    <w:p w14:paraId="5B58696D" w14:textId="77777777" w:rsidR="00DA2D9E" w:rsidRPr="00E37CAA" w:rsidRDefault="00DA2D9E" w:rsidP="00A424A3">
      <w:pPr>
        <w:rPr>
          <w:b/>
          <w:sz w:val="24"/>
          <w:szCs w:val="24"/>
        </w:rPr>
      </w:pPr>
    </w:p>
    <w:sectPr w:rsidR="00DA2D9E" w:rsidRPr="00E37C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Erin M. Buchanan" w:date="2017-07-16T21:05:00Z" w:initials="emb">
    <w:p w14:paraId="5731B83C" w14:textId="14DEB1AA" w:rsidR="00FB3856" w:rsidRDefault="00FB3856">
      <w:pPr>
        <w:pStyle w:val="CommentText"/>
      </w:pPr>
      <w:r>
        <w:rPr>
          <w:rStyle w:val="CommentReference"/>
        </w:rPr>
        <w:annotationRef/>
      </w:r>
      <w:r>
        <w:t xml:space="preserve">Does this make sense? </w:t>
      </w:r>
    </w:p>
  </w:comment>
  <w:comment w:id="20" w:author="Erin M. Buchanan" w:date="2017-07-16T21:06:00Z" w:initials="emb">
    <w:p w14:paraId="32E45F5B" w14:textId="54892E69" w:rsidR="007D455F" w:rsidRDefault="007D455F">
      <w:pPr>
        <w:pStyle w:val="CommentText"/>
      </w:pPr>
      <w:r>
        <w:rPr>
          <w:rStyle w:val="CommentReference"/>
        </w:rPr>
        <w:annotationRef/>
      </w:r>
      <w:r>
        <w:t xml:space="preserve">Just use age continuous </w:t>
      </w:r>
    </w:p>
  </w:comment>
  <w:comment w:id="28" w:author="Erin M. Buchanan" w:date="2017-07-16T21:10:00Z" w:initials="emb">
    <w:p w14:paraId="64E008F4" w14:textId="3E15B055" w:rsidR="00AC6910" w:rsidRDefault="00AC6910">
      <w:pPr>
        <w:pStyle w:val="CommentText"/>
      </w:pPr>
      <w:r>
        <w:rPr>
          <w:rStyle w:val="CommentReference"/>
        </w:rPr>
        <w:annotationRef/>
      </w:r>
      <w:r>
        <w:t xml:space="preserve">Not sure about this one since everyone takes all parts? </w:t>
      </w:r>
    </w:p>
  </w:comment>
  <w:comment w:id="29" w:author="Erin M. Buchanan" w:date="2017-07-16T21:10:00Z" w:initials="emb">
    <w:p w14:paraId="1D0DCD00" w14:textId="2DD84ED9" w:rsidR="00D10F67" w:rsidRDefault="00D10F67">
      <w:pPr>
        <w:pStyle w:val="CommentText"/>
      </w:pPr>
      <w:r>
        <w:rPr>
          <w:rStyle w:val="CommentReference"/>
        </w:rPr>
        <w:annotationRef/>
      </w:r>
      <w:r>
        <w:t xml:space="preserve">Not sure here since the subjects will complete all three conditions? </w:t>
      </w:r>
    </w:p>
  </w:comment>
  <w:comment w:id="36" w:author="Erin M. Buchanan" w:date="2017-07-16T21:16:00Z" w:initials="emb">
    <w:p w14:paraId="663BB3C0" w14:textId="04F2915F" w:rsidR="00216A89" w:rsidRDefault="00216A89">
      <w:pPr>
        <w:pStyle w:val="CommentText"/>
      </w:pPr>
      <w:r>
        <w:rPr>
          <w:rStyle w:val="CommentReference"/>
        </w:rPr>
        <w:annotationRef/>
      </w:r>
      <w:r>
        <w:t xml:space="preserve">Yeah? </w:t>
      </w:r>
    </w:p>
  </w:comment>
  <w:comment w:id="41" w:author="Erin M. Buchanan" w:date="2017-07-16T21:18:00Z" w:initials="emb">
    <w:p w14:paraId="268C7C3D" w14:textId="339BF14D" w:rsidR="00D21D17" w:rsidRDefault="00D21D17">
      <w:pPr>
        <w:pStyle w:val="CommentText"/>
      </w:pPr>
      <w:r>
        <w:rPr>
          <w:rStyle w:val="CommentReference"/>
        </w:rPr>
        <w:annotationRef/>
      </w:r>
      <w:r>
        <w:t xml:space="preserve">We are looking for outliers really so I might not say this. </w:t>
      </w:r>
      <w:bookmarkStart w:id="42" w:name="_GoBack"/>
      <w:bookmarkEnd w:id="42"/>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1B83C" w15:done="0"/>
  <w15:commentEx w15:paraId="32E45F5B" w15:done="0"/>
  <w15:commentEx w15:paraId="64E008F4" w15:done="0"/>
  <w15:commentEx w15:paraId="1D0DCD00" w15:done="0"/>
  <w15:commentEx w15:paraId="663BB3C0" w15:done="0"/>
  <w15:commentEx w15:paraId="268C7C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D9E"/>
    <w:rsid w:val="000505AD"/>
    <w:rsid w:val="001E0249"/>
    <w:rsid w:val="0020567C"/>
    <w:rsid w:val="00216A89"/>
    <w:rsid w:val="00656E85"/>
    <w:rsid w:val="007D455F"/>
    <w:rsid w:val="00892396"/>
    <w:rsid w:val="00896FE1"/>
    <w:rsid w:val="00A424A3"/>
    <w:rsid w:val="00A902B5"/>
    <w:rsid w:val="00AC6910"/>
    <w:rsid w:val="00B57233"/>
    <w:rsid w:val="00B867D6"/>
    <w:rsid w:val="00BB55C2"/>
    <w:rsid w:val="00C57DA6"/>
    <w:rsid w:val="00C8023F"/>
    <w:rsid w:val="00CB5E60"/>
    <w:rsid w:val="00D10F67"/>
    <w:rsid w:val="00D16BC1"/>
    <w:rsid w:val="00D21D17"/>
    <w:rsid w:val="00DA2D9E"/>
    <w:rsid w:val="00E37CAA"/>
    <w:rsid w:val="00E86C46"/>
    <w:rsid w:val="00EA4A88"/>
    <w:rsid w:val="00EB5EB8"/>
    <w:rsid w:val="00F34FEB"/>
    <w:rsid w:val="00FB385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86F5"/>
  <w15:chartTrackingRefBased/>
  <w15:docId w15:val="{87AB3894-682C-4045-A6C0-830F59DB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muted">
    <w:name w:val="text-muted"/>
    <w:basedOn w:val="DefaultParagraphFont"/>
    <w:rsid w:val="00DA2D9E"/>
  </w:style>
  <w:style w:type="paragraph" w:customStyle="1" w:styleId="help-block">
    <w:name w:val="help-block"/>
    <w:basedOn w:val="Normal"/>
    <w:rsid w:val="00DA2D9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2D9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86C4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86C4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86C4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86C46"/>
    <w:rPr>
      <w:rFonts w:ascii="Arial" w:hAnsi="Arial" w:cs="Arial"/>
      <w:vanish/>
      <w:sz w:val="16"/>
      <w:szCs w:val="16"/>
    </w:rPr>
  </w:style>
  <w:style w:type="paragraph" w:styleId="BalloonText">
    <w:name w:val="Balloon Text"/>
    <w:basedOn w:val="Normal"/>
    <w:link w:val="BalloonTextChar"/>
    <w:uiPriority w:val="99"/>
    <w:semiHidden/>
    <w:unhideWhenUsed/>
    <w:rsid w:val="00EB5E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5EB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B3856"/>
    <w:rPr>
      <w:sz w:val="18"/>
      <w:szCs w:val="18"/>
    </w:rPr>
  </w:style>
  <w:style w:type="paragraph" w:styleId="CommentText">
    <w:name w:val="annotation text"/>
    <w:basedOn w:val="Normal"/>
    <w:link w:val="CommentTextChar"/>
    <w:uiPriority w:val="99"/>
    <w:semiHidden/>
    <w:unhideWhenUsed/>
    <w:rsid w:val="00FB3856"/>
    <w:pPr>
      <w:spacing w:line="240" w:lineRule="auto"/>
    </w:pPr>
    <w:rPr>
      <w:sz w:val="24"/>
      <w:szCs w:val="24"/>
    </w:rPr>
  </w:style>
  <w:style w:type="character" w:customStyle="1" w:styleId="CommentTextChar">
    <w:name w:val="Comment Text Char"/>
    <w:basedOn w:val="DefaultParagraphFont"/>
    <w:link w:val="CommentText"/>
    <w:uiPriority w:val="99"/>
    <w:semiHidden/>
    <w:rsid w:val="00FB3856"/>
    <w:rPr>
      <w:sz w:val="24"/>
      <w:szCs w:val="24"/>
    </w:rPr>
  </w:style>
  <w:style w:type="paragraph" w:styleId="CommentSubject">
    <w:name w:val="annotation subject"/>
    <w:basedOn w:val="CommentText"/>
    <w:next w:val="CommentText"/>
    <w:link w:val="CommentSubjectChar"/>
    <w:uiPriority w:val="99"/>
    <w:semiHidden/>
    <w:unhideWhenUsed/>
    <w:rsid w:val="00FB3856"/>
    <w:rPr>
      <w:b/>
      <w:bCs/>
      <w:sz w:val="20"/>
      <w:szCs w:val="20"/>
    </w:rPr>
  </w:style>
  <w:style w:type="character" w:customStyle="1" w:styleId="CommentSubjectChar">
    <w:name w:val="Comment Subject Char"/>
    <w:basedOn w:val="CommentTextChar"/>
    <w:link w:val="CommentSubject"/>
    <w:uiPriority w:val="99"/>
    <w:semiHidden/>
    <w:rsid w:val="00FB38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4410">
      <w:bodyDiv w:val="1"/>
      <w:marLeft w:val="0"/>
      <w:marRight w:val="0"/>
      <w:marTop w:val="0"/>
      <w:marBottom w:val="0"/>
      <w:divBdr>
        <w:top w:val="none" w:sz="0" w:space="0" w:color="auto"/>
        <w:left w:val="none" w:sz="0" w:space="0" w:color="auto"/>
        <w:bottom w:val="none" w:sz="0" w:space="0" w:color="auto"/>
        <w:right w:val="none" w:sz="0" w:space="0" w:color="auto"/>
      </w:divBdr>
      <w:divsChild>
        <w:div w:id="759066412">
          <w:marLeft w:val="-225"/>
          <w:marRight w:val="-225"/>
          <w:marTop w:val="0"/>
          <w:marBottom w:val="0"/>
          <w:divBdr>
            <w:top w:val="none" w:sz="0" w:space="0" w:color="auto"/>
            <w:left w:val="none" w:sz="0" w:space="0" w:color="auto"/>
            <w:bottom w:val="none" w:sz="0" w:space="0" w:color="auto"/>
            <w:right w:val="none" w:sz="0" w:space="0" w:color="auto"/>
          </w:divBdr>
          <w:divsChild>
            <w:div w:id="268467757">
              <w:marLeft w:val="0"/>
              <w:marRight w:val="0"/>
              <w:marTop w:val="0"/>
              <w:marBottom w:val="0"/>
              <w:divBdr>
                <w:top w:val="none" w:sz="0" w:space="0" w:color="auto"/>
                <w:left w:val="none" w:sz="0" w:space="0" w:color="auto"/>
                <w:bottom w:val="none" w:sz="0" w:space="0" w:color="auto"/>
                <w:right w:val="none" w:sz="0" w:space="0" w:color="auto"/>
              </w:divBdr>
              <w:divsChild>
                <w:div w:id="752818341">
                  <w:marLeft w:val="0"/>
                  <w:marRight w:val="0"/>
                  <w:marTop w:val="0"/>
                  <w:marBottom w:val="225"/>
                  <w:divBdr>
                    <w:top w:val="none" w:sz="0" w:space="0" w:color="auto"/>
                    <w:left w:val="none" w:sz="0" w:space="0" w:color="auto"/>
                    <w:bottom w:val="none" w:sz="0" w:space="0" w:color="auto"/>
                    <w:right w:val="none" w:sz="0" w:space="0" w:color="auto"/>
                  </w:divBdr>
                  <w:divsChild>
                    <w:div w:id="599917603">
                      <w:marLeft w:val="0"/>
                      <w:marRight w:val="0"/>
                      <w:marTop w:val="0"/>
                      <w:marBottom w:val="0"/>
                      <w:divBdr>
                        <w:top w:val="none" w:sz="0" w:space="0" w:color="auto"/>
                        <w:left w:val="none" w:sz="0" w:space="0" w:color="auto"/>
                        <w:bottom w:val="none" w:sz="0" w:space="0" w:color="auto"/>
                        <w:right w:val="none" w:sz="0" w:space="0" w:color="auto"/>
                      </w:divBdr>
                      <w:divsChild>
                        <w:div w:id="11592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85527">
      <w:bodyDiv w:val="1"/>
      <w:marLeft w:val="0"/>
      <w:marRight w:val="0"/>
      <w:marTop w:val="0"/>
      <w:marBottom w:val="0"/>
      <w:divBdr>
        <w:top w:val="none" w:sz="0" w:space="0" w:color="auto"/>
        <w:left w:val="none" w:sz="0" w:space="0" w:color="auto"/>
        <w:bottom w:val="none" w:sz="0" w:space="0" w:color="auto"/>
        <w:right w:val="none" w:sz="0" w:space="0" w:color="auto"/>
      </w:divBdr>
    </w:div>
    <w:div w:id="138689800">
      <w:bodyDiv w:val="1"/>
      <w:marLeft w:val="0"/>
      <w:marRight w:val="0"/>
      <w:marTop w:val="0"/>
      <w:marBottom w:val="0"/>
      <w:divBdr>
        <w:top w:val="none" w:sz="0" w:space="0" w:color="auto"/>
        <w:left w:val="none" w:sz="0" w:space="0" w:color="auto"/>
        <w:bottom w:val="none" w:sz="0" w:space="0" w:color="auto"/>
        <w:right w:val="none" w:sz="0" w:space="0" w:color="auto"/>
      </w:divBdr>
    </w:div>
    <w:div w:id="257645157">
      <w:bodyDiv w:val="1"/>
      <w:marLeft w:val="0"/>
      <w:marRight w:val="0"/>
      <w:marTop w:val="0"/>
      <w:marBottom w:val="0"/>
      <w:divBdr>
        <w:top w:val="none" w:sz="0" w:space="0" w:color="auto"/>
        <w:left w:val="none" w:sz="0" w:space="0" w:color="auto"/>
        <w:bottom w:val="none" w:sz="0" w:space="0" w:color="auto"/>
        <w:right w:val="none" w:sz="0" w:space="0" w:color="auto"/>
      </w:divBdr>
    </w:div>
    <w:div w:id="322437680">
      <w:bodyDiv w:val="1"/>
      <w:marLeft w:val="0"/>
      <w:marRight w:val="0"/>
      <w:marTop w:val="0"/>
      <w:marBottom w:val="0"/>
      <w:divBdr>
        <w:top w:val="none" w:sz="0" w:space="0" w:color="auto"/>
        <w:left w:val="none" w:sz="0" w:space="0" w:color="auto"/>
        <w:bottom w:val="none" w:sz="0" w:space="0" w:color="auto"/>
        <w:right w:val="none" w:sz="0" w:space="0" w:color="auto"/>
      </w:divBdr>
    </w:div>
    <w:div w:id="348680567">
      <w:bodyDiv w:val="1"/>
      <w:marLeft w:val="0"/>
      <w:marRight w:val="0"/>
      <w:marTop w:val="0"/>
      <w:marBottom w:val="0"/>
      <w:divBdr>
        <w:top w:val="none" w:sz="0" w:space="0" w:color="auto"/>
        <w:left w:val="none" w:sz="0" w:space="0" w:color="auto"/>
        <w:bottom w:val="none" w:sz="0" w:space="0" w:color="auto"/>
        <w:right w:val="none" w:sz="0" w:space="0" w:color="auto"/>
      </w:divBdr>
    </w:div>
    <w:div w:id="354162055">
      <w:bodyDiv w:val="1"/>
      <w:marLeft w:val="0"/>
      <w:marRight w:val="0"/>
      <w:marTop w:val="0"/>
      <w:marBottom w:val="0"/>
      <w:divBdr>
        <w:top w:val="none" w:sz="0" w:space="0" w:color="auto"/>
        <w:left w:val="none" w:sz="0" w:space="0" w:color="auto"/>
        <w:bottom w:val="none" w:sz="0" w:space="0" w:color="auto"/>
        <w:right w:val="none" w:sz="0" w:space="0" w:color="auto"/>
      </w:divBdr>
    </w:div>
    <w:div w:id="401879344">
      <w:bodyDiv w:val="1"/>
      <w:marLeft w:val="0"/>
      <w:marRight w:val="0"/>
      <w:marTop w:val="0"/>
      <w:marBottom w:val="0"/>
      <w:divBdr>
        <w:top w:val="none" w:sz="0" w:space="0" w:color="auto"/>
        <w:left w:val="none" w:sz="0" w:space="0" w:color="auto"/>
        <w:bottom w:val="none" w:sz="0" w:space="0" w:color="auto"/>
        <w:right w:val="none" w:sz="0" w:space="0" w:color="auto"/>
      </w:divBdr>
    </w:div>
    <w:div w:id="423957431">
      <w:bodyDiv w:val="1"/>
      <w:marLeft w:val="0"/>
      <w:marRight w:val="0"/>
      <w:marTop w:val="0"/>
      <w:marBottom w:val="0"/>
      <w:divBdr>
        <w:top w:val="none" w:sz="0" w:space="0" w:color="auto"/>
        <w:left w:val="none" w:sz="0" w:space="0" w:color="auto"/>
        <w:bottom w:val="none" w:sz="0" w:space="0" w:color="auto"/>
        <w:right w:val="none" w:sz="0" w:space="0" w:color="auto"/>
      </w:divBdr>
    </w:div>
    <w:div w:id="539711817">
      <w:bodyDiv w:val="1"/>
      <w:marLeft w:val="0"/>
      <w:marRight w:val="0"/>
      <w:marTop w:val="0"/>
      <w:marBottom w:val="0"/>
      <w:divBdr>
        <w:top w:val="none" w:sz="0" w:space="0" w:color="auto"/>
        <w:left w:val="none" w:sz="0" w:space="0" w:color="auto"/>
        <w:bottom w:val="none" w:sz="0" w:space="0" w:color="auto"/>
        <w:right w:val="none" w:sz="0" w:space="0" w:color="auto"/>
      </w:divBdr>
    </w:div>
    <w:div w:id="729037749">
      <w:bodyDiv w:val="1"/>
      <w:marLeft w:val="0"/>
      <w:marRight w:val="0"/>
      <w:marTop w:val="0"/>
      <w:marBottom w:val="0"/>
      <w:divBdr>
        <w:top w:val="none" w:sz="0" w:space="0" w:color="auto"/>
        <w:left w:val="none" w:sz="0" w:space="0" w:color="auto"/>
        <w:bottom w:val="none" w:sz="0" w:space="0" w:color="auto"/>
        <w:right w:val="none" w:sz="0" w:space="0" w:color="auto"/>
      </w:divBdr>
      <w:divsChild>
        <w:div w:id="1254171274">
          <w:marLeft w:val="-225"/>
          <w:marRight w:val="-225"/>
          <w:marTop w:val="0"/>
          <w:marBottom w:val="0"/>
          <w:divBdr>
            <w:top w:val="none" w:sz="0" w:space="0" w:color="auto"/>
            <w:left w:val="none" w:sz="0" w:space="0" w:color="auto"/>
            <w:bottom w:val="none" w:sz="0" w:space="0" w:color="auto"/>
            <w:right w:val="none" w:sz="0" w:space="0" w:color="auto"/>
          </w:divBdr>
          <w:divsChild>
            <w:div w:id="384984623">
              <w:marLeft w:val="0"/>
              <w:marRight w:val="0"/>
              <w:marTop w:val="0"/>
              <w:marBottom w:val="0"/>
              <w:divBdr>
                <w:top w:val="none" w:sz="0" w:space="0" w:color="auto"/>
                <w:left w:val="none" w:sz="0" w:space="0" w:color="auto"/>
                <w:bottom w:val="none" w:sz="0" w:space="0" w:color="auto"/>
                <w:right w:val="none" w:sz="0" w:space="0" w:color="auto"/>
              </w:divBdr>
              <w:divsChild>
                <w:div w:id="182596889">
                  <w:marLeft w:val="0"/>
                  <w:marRight w:val="0"/>
                  <w:marTop w:val="0"/>
                  <w:marBottom w:val="225"/>
                  <w:divBdr>
                    <w:top w:val="none" w:sz="0" w:space="0" w:color="auto"/>
                    <w:left w:val="none" w:sz="0" w:space="0" w:color="auto"/>
                    <w:bottom w:val="none" w:sz="0" w:space="0" w:color="auto"/>
                    <w:right w:val="none" w:sz="0" w:space="0" w:color="auto"/>
                  </w:divBdr>
                  <w:divsChild>
                    <w:div w:id="1656254946">
                      <w:marLeft w:val="0"/>
                      <w:marRight w:val="0"/>
                      <w:marTop w:val="0"/>
                      <w:marBottom w:val="0"/>
                      <w:divBdr>
                        <w:top w:val="none" w:sz="0" w:space="0" w:color="auto"/>
                        <w:left w:val="none" w:sz="0" w:space="0" w:color="auto"/>
                        <w:bottom w:val="none" w:sz="0" w:space="0" w:color="auto"/>
                        <w:right w:val="none" w:sz="0" w:space="0" w:color="auto"/>
                      </w:divBdr>
                      <w:divsChild>
                        <w:div w:id="11063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30655">
      <w:bodyDiv w:val="1"/>
      <w:marLeft w:val="0"/>
      <w:marRight w:val="0"/>
      <w:marTop w:val="0"/>
      <w:marBottom w:val="0"/>
      <w:divBdr>
        <w:top w:val="none" w:sz="0" w:space="0" w:color="auto"/>
        <w:left w:val="none" w:sz="0" w:space="0" w:color="auto"/>
        <w:bottom w:val="none" w:sz="0" w:space="0" w:color="auto"/>
        <w:right w:val="none" w:sz="0" w:space="0" w:color="auto"/>
      </w:divBdr>
    </w:div>
    <w:div w:id="798232301">
      <w:bodyDiv w:val="1"/>
      <w:marLeft w:val="0"/>
      <w:marRight w:val="0"/>
      <w:marTop w:val="0"/>
      <w:marBottom w:val="0"/>
      <w:divBdr>
        <w:top w:val="none" w:sz="0" w:space="0" w:color="auto"/>
        <w:left w:val="none" w:sz="0" w:space="0" w:color="auto"/>
        <w:bottom w:val="none" w:sz="0" w:space="0" w:color="auto"/>
        <w:right w:val="none" w:sz="0" w:space="0" w:color="auto"/>
      </w:divBdr>
    </w:div>
    <w:div w:id="940917098">
      <w:bodyDiv w:val="1"/>
      <w:marLeft w:val="0"/>
      <w:marRight w:val="0"/>
      <w:marTop w:val="0"/>
      <w:marBottom w:val="0"/>
      <w:divBdr>
        <w:top w:val="none" w:sz="0" w:space="0" w:color="auto"/>
        <w:left w:val="none" w:sz="0" w:space="0" w:color="auto"/>
        <w:bottom w:val="none" w:sz="0" w:space="0" w:color="auto"/>
        <w:right w:val="none" w:sz="0" w:space="0" w:color="auto"/>
      </w:divBdr>
      <w:divsChild>
        <w:div w:id="200629856">
          <w:marLeft w:val="-225"/>
          <w:marRight w:val="-225"/>
          <w:marTop w:val="0"/>
          <w:marBottom w:val="0"/>
          <w:divBdr>
            <w:top w:val="none" w:sz="0" w:space="0" w:color="auto"/>
            <w:left w:val="none" w:sz="0" w:space="0" w:color="auto"/>
            <w:bottom w:val="none" w:sz="0" w:space="0" w:color="auto"/>
            <w:right w:val="none" w:sz="0" w:space="0" w:color="auto"/>
          </w:divBdr>
          <w:divsChild>
            <w:div w:id="902519788">
              <w:marLeft w:val="0"/>
              <w:marRight w:val="0"/>
              <w:marTop w:val="0"/>
              <w:marBottom w:val="0"/>
              <w:divBdr>
                <w:top w:val="none" w:sz="0" w:space="0" w:color="auto"/>
                <w:left w:val="none" w:sz="0" w:space="0" w:color="auto"/>
                <w:bottom w:val="none" w:sz="0" w:space="0" w:color="auto"/>
                <w:right w:val="none" w:sz="0" w:space="0" w:color="auto"/>
              </w:divBdr>
              <w:divsChild>
                <w:div w:id="572549602">
                  <w:marLeft w:val="0"/>
                  <w:marRight w:val="0"/>
                  <w:marTop w:val="0"/>
                  <w:marBottom w:val="225"/>
                  <w:divBdr>
                    <w:top w:val="none" w:sz="0" w:space="0" w:color="auto"/>
                    <w:left w:val="none" w:sz="0" w:space="0" w:color="auto"/>
                    <w:bottom w:val="none" w:sz="0" w:space="0" w:color="auto"/>
                    <w:right w:val="none" w:sz="0" w:space="0" w:color="auto"/>
                  </w:divBdr>
                  <w:divsChild>
                    <w:div w:id="1230533611">
                      <w:marLeft w:val="0"/>
                      <w:marRight w:val="0"/>
                      <w:marTop w:val="0"/>
                      <w:marBottom w:val="0"/>
                      <w:divBdr>
                        <w:top w:val="none" w:sz="0" w:space="0" w:color="auto"/>
                        <w:left w:val="none" w:sz="0" w:space="0" w:color="auto"/>
                        <w:bottom w:val="none" w:sz="0" w:space="0" w:color="auto"/>
                        <w:right w:val="none" w:sz="0" w:space="0" w:color="auto"/>
                      </w:divBdr>
                      <w:divsChild>
                        <w:div w:id="8347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135875">
      <w:bodyDiv w:val="1"/>
      <w:marLeft w:val="0"/>
      <w:marRight w:val="0"/>
      <w:marTop w:val="0"/>
      <w:marBottom w:val="0"/>
      <w:divBdr>
        <w:top w:val="none" w:sz="0" w:space="0" w:color="auto"/>
        <w:left w:val="none" w:sz="0" w:space="0" w:color="auto"/>
        <w:bottom w:val="none" w:sz="0" w:space="0" w:color="auto"/>
        <w:right w:val="none" w:sz="0" w:space="0" w:color="auto"/>
      </w:divBdr>
    </w:div>
    <w:div w:id="1329747399">
      <w:bodyDiv w:val="1"/>
      <w:marLeft w:val="0"/>
      <w:marRight w:val="0"/>
      <w:marTop w:val="0"/>
      <w:marBottom w:val="0"/>
      <w:divBdr>
        <w:top w:val="none" w:sz="0" w:space="0" w:color="auto"/>
        <w:left w:val="none" w:sz="0" w:space="0" w:color="auto"/>
        <w:bottom w:val="none" w:sz="0" w:space="0" w:color="auto"/>
        <w:right w:val="none" w:sz="0" w:space="0" w:color="auto"/>
      </w:divBdr>
      <w:divsChild>
        <w:div w:id="1980915180">
          <w:marLeft w:val="-225"/>
          <w:marRight w:val="-225"/>
          <w:marTop w:val="0"/>
          <w:marBottom w:val="0"/>
          <w:divBdr>
            <w:top w:val="none" w:sz="0" w:space="0" w:color="auto"/>
            <w:left w:val="none" w:sz="0" w:space="0" w:color="auto"/>
            <w:bottom w:val="none" w:sz="0" w:space="0" w:color="auto"/>
            <w:right w:val="none" w:sz="0" w:space="0" w:color="auto"/>
          </w:divBdr>
          <w:divsChild>
            <w:div w:id="430197868">
              <w:marLeft w:val="0"/>
              <w:marRight w:val="0"/>
              <w:marTop w:val="0"/>
              <w:marBottom w:val="0"/>
              <w:divBdr>
                <w:top w:val="none" w:sz="0" w:space="0" w:color="auto"/>
                <w:left w:val="none" w:sz="0" w:space="0" w:color="auto"/>
                <w:bottom w:val="none" w:sz="0" w:space="0" w:color="auto"/>
                <w:right w:val="none" w:sz="0" w:space="0" w:color="auto"/>
              </w:divBdr>
              <w:divsChild>
                <w:div w:id="2014448071">
                  <w:marLeft w:val="0"/>
                  <w:marRight w:val="0"/>
                  <w:marTop w:val="0"/>
                  <w:marBottom w:val="225"/>
                  <w:divBdr>
                    <w:top w:val="none" w:sz="0" w:space="0" w:color="auto"/>
                    <w:left w:val="none" w:sz="0" w:space="0" w:color="auto"/>
                    <w:bottom w:val="none" w:sz="0" w:space="0" w:color="auto"/>
                    <w:right w:val="none" w:sz="0" w:space="0" w:color="auto"/>
                  </w:divBdr>
                  <w:divsChild>
                    <w:div w:id="439838387">
                      <w:marLeft w:val="0"/>
                      <w:marRight w:val="0"/>
                      <w:marTop w:val="0"/>
                      <w:marBottom w:val="0"/>
                      <w:divBdr>
                        <w:top w:val="none" w:sz="0" w:space="0" w:color="auto"/>
                        <w:left w:val="none" w:sz="0" w:space="0" w:color="auto"/>
                        <w:bottom w:val="none" w:sz="0" w:space="0" w:color="auto"/>
                        <w:right w:val="none" w:sz="0" w:space="0" w:color="auto"/>
                      </w:divBdr>
                      <w:divsChild>
                        <w:div w:id="19345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61834">
      <w:bodyDiv w:val="1"/>
      <w:marLeft w:val="0"/>
      <w:marRight w:val="0"/>
      <w:marTop w:val="0"/>
      <w:marBottom w:val="0"/>
      <w:divBdr>
        <w:top w:val="none" w:sz="0" w:space="0" w:color="auto"/>
        <w:left w:val="none" w:sz="0" w:space="0" w:color="auto"/>
        <w:bottom w:val="none" w:sz="0" w:space="0" w:color="auto"/>
        <w:right w:val="none" w:sz="0" w:space="0" w:color="auto"/>
      </w:divBdr>
    </w:div>
    <w:div w:id="1499611271">
      <w:bodyDiv w:val="1"/>
      <w:marLeft w:val="0"/>
      <w:marRight w:val="0"/>
      <w:marTop w:val="0"/>
      <w:marBottom w:val="0"/>
      <w:divBdr>
        <w:top w:val="none" w:sz="0" w:space="0" w:color="auto"/>
        <w:left w:val="none" w:sz="0" w:space="0" w:color="auto"/>
        <w:bottom w:val="none" w:sz="0" w:space="0" w:color="auto"/>
        <w:right w:val="none" w:sz="0" w:space="0" w:color="auto"/>
      </w:divBdr>
    </w:div>
    <w:div w:id="1589381897">
      <w:bodyDiv w:val="1"/>
      <w:marLeft w:val="0"/>
      <w:marRight w:val="0"/>
      <w:marTop w:val="0"/>
      <w:marBottom w:val="0"/>
      <w:divBdr>
        <w:top w:val="none" w:sz="0" w:space="0" w:color="auto"/>
        <w:left w:val="none" w:sz="0" w:space="0" w:color="auto"/>
        <w:bottom w:val="none" w:sz="0" w:space="0" w:color="auto"/>
        <w:right w:val="none" w:sz="0" w:space="0" w:color="auto"/>
      </w:divBdr>
    </w:div>
    <w:div w:id="1727946101">
      <w:bodyDiv w:val="1"/>
      <w:marLeft w:val="0"/>
      <w:marRight w:val="0"/>
      <w:marTop w:val="0"/>
      <w:marBottom w:val="0"/>
      <w:divBdr>
        <w:top w:val="none" w:sz="0" w:space="0" w:color="auto"/>
        <w:left w:val="none" w:sz="0" w:space="0" w:color="auto"/>
        <w:bottom w:val="none" w:sz="0" w:space="0" w:color="auto"/>
        <w:right w:val="none" w:sz="0" w:space="0" w:color="auto"/>
      </w:divBdr>
    </w:div>
    <w:div w:id="1792940032">
      <w:bodyDiv w:val="1"/>
      <w:marLeft w:val="0"/>
      <w:marRight w:val="0"/>
      <w:marTop w:val="0"/>
      <w:marBottom w:val="0"/>
      <w:divBdr>
        <w:top w:val="none" w:sz="0" w:space="0" w:color="auto"/>
        <w:left w:val="none" w:sz="0" w:space="0" w:color="auto"/>
        <w:bottom w:val="none" w:sz="0" w:space="0" w:color="auto"/>
        <w:right w:val="none" w:sz="0" w:space="0" w:color="auto"/>
      </w:divBdr>
    </w:div>
    <w:div w:id="1852834046">
      <w:bodyDiv w:val="1"/>
      <w:marLeft w:val="0"/>
      <w:marRight w:val="0"/>
      <w:marTop w:val="0"/>
      <w:marBottom w:val="0"/>
      <w:divBdr>
        <w:top w:val="none" w:sz="0" w:space="0" w:color="auto"/>
        <w:left w:val="none" w:sz="0" w:space="0" w:color="auto"/>
        <w:bottom w:val="none" w:sz="0" w:space="0" w:color="auto"/>
        <w:right w:val="none" w:sz="0" w:space="0" w:color="auto"/>
      </w:divBdr>
    </w:div>
    <w:div w:id="2041513426">
      <w:bodyDiv w:val="1"/>
      <w:marLeft w:val="0"/>
      <w:marRight w:val="0"/>
      <w:marTop w:val="0"/>
      <w:marBottom w:val="0"/>
      <w:divBdr>
        <w:top w:val="none" w:sz="0" w:space="0" w:color="auto"/>
        <w:left w:val="none" w:sz="0" w:space="0" w:color="auto"/>
        <w:bottom w:val="none" w:sz="0" w:space="0" w:color="auto"/>
        <w:right w:val="none" w:sz="0" w:space="0" w:color="auto"/>
      </w:divBdr>
    </w:div>
    <w:div w:id="2044091217">
      <w:bodyDiv w:val="1"/>
      <w:marLeft w:val="0"/>
      <w:marRight w:val="0"/>
      <w:marTop w:val="0"/>
      <w:marBottom w:val="0"/>
      <w:divBdr>
        <w:top w:val="none" w:sz="0" w:space="0" w:color="auto"/>
        <w:left w:val="none" w:sz="0" w:space="0" w:color="auto"/>
        <w:bottom w:val="none" w:sz="0" w:space="0" w:color="auto"/>
        <w:right w:val="none" w:sz="0" w:space="0" w:color="auto"/>
      </w:divBdr>
    </w:div>
    <w:div w:id="2058970039">
      <w:bodyDiv w:val="1"/>
      <w:marLeft w:val="0"/>
      <w:marRight w:val="0"/>
      <w:marTop w:val="0"/>
      <w:marBottom w:val="0"/>
      <w:divBdr>
        <w:top w:val="none" w:sz="0" w:space="0" w:color="auto"/>
        <w:left w:val="none" w:sz="0" w:space="0" w:color="auto"/>
        <w:bottom w:val="none" w:sz="0" w:space="0" w:color="auto"/>
        <w:right w:val="none" w:sz="0" w:space="0" w:color="auto"/>
      </w:divBdr>
    </w:div>
    <w:div w:id="210942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image" Target="media/image2.wmf"/><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2704</Words>
  <Characters>15415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Erin M. Buchanan</cp:lastModifiedBy>
  <cp:revision>15</cp:revision>
  <dcterms:created xsi:type="dcterms:W3CDTF">2017-07-16T02:27:00Z</dcterms:created>
  <dcterms:modified xsi:type="dcterms:W3CDTF">2017-07-17T01:19:00Z</dcterms:modified>
</cp:coreProperties>
</file>